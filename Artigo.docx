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F23B3" w:rsidRDefault="006945C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0" simplePos="0" relativeHeight="251658240" behindDoc="0" locked="0" layoutInCell="1" hidden="0" allowOverlap="1">
            <wp:simplePos x="0" y="0"/>
            <wp:positionH relativeFrom="column">
              <wp:posOffset>596265</wp:posOffset>
            </wp:positionH>
            <wp:positionV relativeFrom="paragraph">
              <wp:posOffset>635</wp:posOffset>
            </wp:positionV>
            <wp:extent cx="4443730" cy="1158240"/>
            <wp:effectExtent l="0" t="0" r="0" b="0"/>
            <wp:wrapTopAndBottom distT="0" distB="0"/>
            <wp:docPr id="19" name="image7.jpg" descr="Identidade Corporativa - Entr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Identidade Corporativa - Entrar"/>
                    <pic:cNvPicPr preferRelativeResize="0"/>
                  </pic:nvPicPr>
                  <pic:blipFill>
                    <a:blip r:embed="rId5"/>
                    <a:srcRect l="5988" t="76554" r="5759" b="3143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5F23B3" w:rsidRDefault="005F23B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3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5F23B3" w:rsidRDefault="006945CE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Joan Silveira de Oliveira Leite</w:t>
      </w:r>
    </w:p>
    <w:p w14:paraId="00000005" w14:textId="77777777" w:rsidR="005F23B3" w:rsidRDefault="005F23B3">
      <w:pPr>
        <w:spacing w:after="0" w:line="240" w:lineRule="auto"/>
        <w:rPr>
          <w:rFonts w:ascii="Arial" w:eastAsia="Arial" w:hAnsi="Arial" w:cs="Arial"/>
          <w:b/>
          <w:color w:val="C9211E"/>
          <w:sz w:val="28"/>
          <w:szCs w:val="28"/>
        </w:rPr>
      </w:pPr>
    </w:p>
    <w:p w14:paraId="00000006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b/>
          <w:color w:val="C9211E"/>
          <w:sz w:val="28"/>
          <w:szCs w:val="28"/>
        </w:rPr>
      </w:pPr>
    </w:p>
    <w:p w14:paraId="00000007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5F23B3" w:rsidRDefault="005F23B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9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5F23B3" w:rsidRDefault="006945CE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147320</wp:posOffset>
                </wp:positionV>
                <wp:extent cx="4373245" cy="946785"/>
                <wp:effectExtent l="0" t="0" r="0" b="0"/>
                <wp:wrapTopAndBottom distT="45720" distB="45720"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8800" y="3326040"/>
                          <a:ext cx="4334400" cy="9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18380" w14:textId="77777777" w:rsidR="00F40AD2" w:rsidRDefault="00F40AD2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Relações dos Cinco Grandes Fatores de Personalidade com o Trabalho Significativo, o Engajamento no Trabalho e a Adição ao Trabalho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style="position:absolute;left:0;text-align:left;margin-left:38pt;margin-top:11.6pt;width:344.35pt;height:74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" stroked="f">
                <v:textbox inset="2.53958mm,1.2694mm,2.53958mm,1.2694mm">
                  <w:txbxContent>
                    <w:p w14:paraId="4BD18380" w14:textId="77777777" w:rsidR="00F40AD2" w:rsidRDefault="00F40AD2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Relações dos Cinco Grandes Fatores de Personalidade com o Trabalho Significativo, o Engajamento no Trabalho e a Adição ao Trabalho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0B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0000000C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</w:p>
    <w:p w14:paraId="0000000D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000000E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000000F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0000010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0000011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0000012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0000013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0000014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0000015" w14:textId="77777777" w:rsidR="005F23B3" w:rsidRDefault="005F23B3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63251C30" w14:textId="77777777" w:rsidR="009B2579" w:rsidRDefault="002259B1" w:rsidP="009B2579">
      <w:hyperlink r:id="rId6">
        <w:r w:rsidR="009B2579">
          <w:rPr>
            <w:color w:val="1155CC"/>
            <w:u w:val="single"/>
          </w:rPr>
          <w:t>http://editorarevistas.mackenzie.br/index.php/RAM</w:t>
        </w:r>
      </w:hyperlink>
    </w:p>
    <w:p w14:paraId="21B74930" w14:textId="77777777" w:rsidR="009B2579" w:rsidRDefault="002259B1" w:rsidP="009B2579">
      <w:hyperlink r:id="rId7">
        <w:r w:rsidR="009B2579">
          <w:rPr>
            <w:color w:val="1155CC"/>
            <w:u w:val="single"/>
          </w:rPr>
          <w:t>https://submission-pepsic.scielo.br/index.php/rpot/index</w:t>
        </w:r>
      </w:hyperlink>
    </w:p>
    <w:p w14:paraId="0F7F718F" w14:textId="77777777" w:rsidR="009B2579" w:rsidRDefault="002259B1" w:rsidP="009B2579">
      <w:pPr>
        <w:rPr>
          <w:color w:val="1155CC"/>
          <w:u w:val="single"/>
        </w:rPr>
      </w:pPr>
      <w:hyperlink r:id="rId8">
        <w:r w:rsidR="009B2579">
          <w:rPr>
            <w:color w:val="1155CC"/>
            <w:u w:val="single"/>
          </w:rPr>
          <w:t>https://rac.anpad.org.br/index.php/rac</w:t>
        </w:r>
      </w:hyperlink>
    </w:p>
    <w:p w14:paraId="27343A7E" w14:textId="77777777" w:rsidR="009B2579" w:rsidRDefault="002259B1" w:rsidP="009B2579">
      <w:hyperlink r:id="rId9">
        <w:r w:rsidR="009B2579">
          <w:rPr>
            <w:color w:val="0000FF"/>
            <w:u w:val="single"/>
          </w:rPr>
          <w:t>https://www.frontiersin.org/articles</w:t>
        </w:r>
      </w:hyperlink>
    </w:p>
    <w:p w14:paraId="00000019" w14:textId="77777777" w:rsidR="005F23B3" w:rsidRDefault="005F23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1A" w14:textId="77777777" w:rsidR="005F23B3" w:rsidRDefault="005F23B3"/>
    <w:p w14:paraId="0000001B" w14:textId="77777777" w:rsidR="005F23B3" w:rsidRDefault="005F23B3"/>
    <w:p w14:paraId="0000001C" w14:textId="77777777" w:rsidR="005F23B3" w:rsidRDefault="005F23B3"/>
    <w:p w14:paraId="00000022" w14:textId="3E290FDA" w:rsidR="005F23B3" w:rsidRDefault="006945CE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As pesquisas sobre o engajamento tiveram </w:t>
      </w:r>
      <w:sdt>
        <w:sdtPr>
          <w:tag w:val="goog_rdk_0"/>
          <w:id w:val="216485198"/>
        </w:sdtPr>
        <w:sdtEndPr/>
        <w:sdtContent>
          <w:del w:id="0" w:author="Clarissa Pinto Pizarro de Freitas" w:date="2021-07-15T12:46:00Z">
            <w:r>
              <w:rPr>
                <w:rFonts w:ascii="Arial" w:eastAsia="Arial" w:hAnsi="Arial" w:cs="Arial"/>
                <w:sz w:val="24"/>
                <w:szCs w:val="24"/>
              </w:rPr>
              <w:delText xml:space="preserve">um grande </w:delText>
            </w:r>
          </w:del>
        </w:sdtContent>
      </w:sdt>
      <w:sdt>
        <w:sdtPr>
          <w:tag w:val="goog_rdk_1"/>
          <w:id w:val="106324419"/>
        </w:sdtPr>
        <w:sdtEndPr/>
        <w:sdtContent>
          <w:ins w:id="1" w:author="Clarissa Pinto Pizarro de Freitas" w:date="2021-07-15T12:46:00Z">
            <w:r>
              <w:rPr>
                <w:rFonts w:ascii="Arial" w:eastAsia="Arial" w:hAnsi="Arial" w:cs="Arial"/>
                <w:sz w:val="24"/>
                <w:szCs w:val="24"/>
              </w:rPr>
              <w:t>aumentaram</w:t>
            </w:r>
          </w:ins>
        </w:sdtContent>
      </w:sdt>
      <w:sdt>
        <w:sdtPr>
          <w:tag w:val="goog_rdk_2"/>
          <w:id w:val="-878857825"/>
        </w:sdtPr>
        <w:sdtEndPr/>
        <w:sdtContent>
          <w:del w:id="2" w:author="Clarissa Pinto Pizarro de Freitas" w:date="2021-07-15T12:46:00Z">
            <w:r>
              <w:rPr>
                <w:rFonts w:ascii="Arial" w:eastAsia="Arial" w:hAnsi="Arial" w:cs="Arial"/>
                <w:sz w:val="24"/>
                <w:szCs w:val="24"/>
              </w:rPr>
              <w:delText>aument</w:delText>
            </w:r>
          </w:del>
        </w:sdtContent>
      </w:sdt>
      <w:sdt>
        <w:sdtPr>
          <w:tag w:val="goog_rdk_3"/>
          <w:id w:val="2098440608"/>
        </w:sdtPr>
        <w:sdtEndPr/>
        <w:sdtContent>
          <w:customXmlInsRangeStart w:id="3" w:author="Clarissa Pinto Pizarro de Freitas" w:date="2021-07-15T12:46:00Z"/>
          <w:sdt>
            <w:sdtPr>
              <w:tag w:val="goog_rdk_4"/>
              <w:id w:val="-1950151835"/>
            </w:sdtPr>
            <w:sdtEndPr/>
            <w:sdtContent>
              <w:customXmlInsRangeEnd w:id="3"/>
              <w:ins w:id="4" w:author="Clarissa Pinto Pizarro de Freitas" w:date="2021-07-15T12:46:00Z">
                <w:del w:id="5" w:author="Clarissa Pinto Pizarro de Freitas" w:date="2021-07-15T12:46:00Z"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delText>arm</w:delText>
                  </w:r>
                </w:del>
              </w:ins>
              <w:customXmlInsRangeStart w:id="6" w:author="Clarissa Pinto Pizarro de Freitas" w:date="2021-07-15T12:46:00Z"/>
            </w:sdtContent>
          </w:sdt>
          <w:customXmlInsRangeEnd w:id="6"/>
        </w:sdtContent>
      </w:sdt>
      <w:sdt>
        <w:sdtPr>
          <w:tag w:val="goog_rdk_5"/>
          <w:id w:val="-1087384354"/>
        </w:sdtPr>
        <w:sdtEndPr/>
        <w:sdtContent>
          <w:del w:id="7" w:author="Clarissa Pinto Pizarro de Freitas" w:date="2021-07-15T12:46:00Z">
            <w:r>
              <w:rPr>
                <w:rFonts w:ascii="Arial" w:eastAsia="Arial" w:hAnsi="Arial" w:cs="Arial"/>
                <w:sz w:val="24"/>
                <w:szCs w:val="24"/>
              </w:rPr>
              <w:delText>o</w:delText>
            </w:r>
          </w:del>
        </w:sdtContent>
      </w:sdt>
      <w:r w:rsidR="009B2579">
        <w:rPr>
          <w:rFonts w:ascii="Arial" w:eastAsia="Arial" w:hAnsi="Arial" w:cs="Arial"/>
          <w:sz w:val="24"/>
          <w:szCs w:val="24"/>
        </w:rPr>
        <w:t xml:space="preserve"> tanto no â</w:t>
      </w:r>
      <w:r>
        <w:rPr>
          <w:rFonts w:ascii="Arial" w:eastAsia="Arial" w:hAnsi="Arial" w:cs="Arial"/>
          <w:sz w:val="24"/>
          <w:szCs w:val="24"/>
        </w:rPr>
        <w:t>mbito acadêmico quanto profissional, visto que o profissional enquanto capital humano ganhou m</w:t>
      </w:r>
      <w:sdt>
        <w:sdtPr>
          <w:tag w:val="goog_rdk_6"/>
          <w:id w:val="-1126385331"/>
        </w:sdtPr>
        <w:sdtEndPr/>
        <w:sdtContent>
          <w:ins w:id="8" w:author="Clarissa Pinto Pizarro de Freitas" w:date="2021-07-15T12:46:00Z">
            <w:r>
              <w:rPr>
                <w:rFonts w:ascii="Arial" w:eastAsia="Arial" w:hAnsi="Arial" w:cs="Arial"/>
                <w:sz w:val="24"/>
                <w:szCs w:val="24"/>
              </w:rPr>
              <w:t>aior</w:t>
            </w:r>
          </w:ins>
        </w:sdtContent>
      </w:sdt>
      <w:sdt>
        <w:sdtPr>
          <w:tag w:val="goog_rdk_7"/>
          <w:id w:val="494539108"/>
        </w:sdtPr>
        <w:sdtEndPr/>
        <w:sdtContent>
          <w:del w:id="9" w:author="Clarissa Pinto Pizarro de Freitas" w:date="2021-07-15T12:46:00Z">
            <w:r>
              <w:rPr>
                <w:rFonts w:ascii="Arial" w:eastAsia="Arial" w:hAnsi="Arial" w:cs="Arial"/>
                <w:sz w:val="24"/>
                <w:szCs w:val="24"/>
              </w:rPr>
              <w:delText>uito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 enfoque, sendo es</w:t>
      </w:r>
      <w:sdt>
        <w:sdtPr>
          <w:tag w:val="goog_rdk_8"/>
          <w:id w:val="1799030673"/>
        </w:sdtPr>
        <w:sdtEndPr/>
        <w:sdtContent>
          <w:ins w:id="10" w:author="Clarissa Pinto Pizarro de Freitas" w:date="2021-07-15T12:47:00Z"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ins>
        </w:sdtContent>
      </w:sdt>
      <w:sdt>
        <w:sdtPr>
          <w:tag w:val="goog_rdk_9"/>
          <w:id w:val="-1717881547"/>
        </w:sdtPr>
        <w:sdtEndPr/>
        <w:sdtContent>
          <w:del w:id="11" w:author="Clarissa Pinto Pizarro de Freitas" w:date="2021-07-15T12:47:00Z">
            <w:r>
              <w:rPr>
                <w:rFonts w:ascii="Arial" w:eastAsia="Arial" w:hAnsi="Arial" w:cs="Arial"/>
                <w:sz w:val="24"/>
                <w:szCs w:val="24"/>
              </w:rPr>
              <w:delText>t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>e considerado uma importante fonte de vantagem competitiva e produtividade nas organizações (</w:t>
      </w:r>
      <w:proofErr w:type="spellStart"/>
      <w:r>
        <w:rPr>
          <w:rFonts w:ascii="Arial" w:eastAsia="Arial" w:hAnsi="Arial" w:cs="Arial"/>
          <w:sz w:val="24"/>
          <w:szCs w:val="24"/>
        </w:rPr>
        <w:t>Macey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2009). Além disso</w:t>
      </w:r>
      <w:sdt>
        <w:sdtPr>
          <w:tag w:val="goog_rdk_10"/>
          <w:id w:val="-1981063167"/>
        </w:sdtPr>
        <w:sdtEndPr/>
        <w:sdtContent>
          <w:ins w:id="12" w:author="Clarissa Pinto Pizarro de Freitas" w:date="2021-07-15T12:47:00Z"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tag w:val="goog_rdk_11"/>
          <w:id w:val="1288242646"/>
        </w:sdtPr>
        <w:sdtEndPr/>
        <w:sdtContent>
          <w:ins w:id="13" w:author="Clarissa Pinto Pizarro de Freitas" w:date="2021-07-15T12:47:00Z">
            <w:r>
              <w:rPr>
                <w:rFonts w:ascii="Arial" w:eastAsia="Arial" w:hAnsi="Arial" w:cs="Arial"/>
                <w:sz w:val="24"/>
                <w:szCs w:val="24"/>
              </w:rPr>
              <w:t>os estudos na área d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a Psicologia Organizacional, desde 1998, vem recebendo uma forte influência da Psicologia Positiva, quando Martin </w:t>
      </w:r>
      <w:proofErr w:type="spellStart"/>
      <w:r>
        <w:rPr>
          <w:rFonts w:ascii="Arial" w:eastAsia="Arial" w:hAnsi="Arial" w:cs="Arial"/>
          <w:sz w:val="24"/>
          <w:szCs w:val="24"/>
        </w:rPr>
        <w:t>Seligman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assumiu a Presidência da </w:t>
      </w:r>
      <w:r>
        <w:rPr>
          <w:rFonts w:ascii="Arial" w:eastAsia="Arial" w:hAnsi="Arial" w:cs="Arial"/>
          <w:i/>
          <w:sz w:val="24"/>
          <w:szCs w:val="24"/>
        </w:rPr>
        <w:t xml:space="preserve">American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Psychological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Associantion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(APA). Dentre outros aspectos a psicologia positiva fornece às organizações, um direcionamento para guiar sua força de trabalho ao encontro de um significado, estimulando o engajamento no trabalho e propiciando o máximo de realizações através do dese</w:t>
      </w:r>
      <w:r>
        <w:rPr>
          <w:rFonts w:ascii="Arial" w:eastAsia="Arial" w:hAnsi="Arial" w:cs="Arial"/>
          <w:color w:val="000000"/>
          <w:sz w:val="24"/>
          <w:szCs w:val="24"/>
        </w:rPr>
        <w:t>mpenho das suas funções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Seligman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2011).  </w:t>
      </w:r>
    </w:p>
    <w:p w14:paraId="00000023" w14:textId="77777777" w:rsidR="005F23B3" w:rsidRDefault="006945CE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As organizações pressupõem o bem-estar do profissional como uma ferramenta para potencializar o desempenho e os resultados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Steger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2017).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No que tange aos estados de bem-estar no trabalho, o</w:t>
      </w:r>
      <w:r>
        <w:rPr>
          <w:rFonts w:ascii="Arial" w:eastAsia="Arial" w:hAnsi="Arial" w:cs="Arial"/>
          <w:sz w:val="24"/>
          <w:szCs w:val="24"/>
          <w:highlight w:val="white"/>
        </w:rPr>
        <w:t>s profissionais podem vivenciar estados positivos e negativos no contexto laboral. Os estados positivos podem caracterizar-se pelo alto envolvimento com o trabalho, altos níveis de energia e prazer no trabalho, como observado no engajamento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Schaufeli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al., 2002). </w:t>
      </w:r>
    </w:p>
    <w:p w14:paraId="00000024" w14:textId="2BE16EF5" w:rsidR="005F23B3" w:rsidRDefault="006945CE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Considerando o impacto positivo do engajamento dos profissionais em seu desempenho (Wang &amp; Chen, 2020;</w:t>
      </w: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Wood et al., 2020), assim como a relação negativa da adição ao trabalho sobre a performance dos profissionais (</w:t>
      </w:r>
      <w:proofErr w:type="spellStart"/>
      <w:sdt>
        <w:sdtPr>
          <w:tag w:val="goog_rdk_12"/>
          <w:id w:val="793488687"/>
        </w:sdtPr>
        <w:sdtEndPr/>
        <w:sdtContent>
          <w:del w:id="14" w:author="Clarissa Pinto Pizarro de Freitas" w:date="2021-07-15T12:48:00Z">
            <w:r>
              <w:delText xml:space="preserve">     </w:delText>
            </w:r>
          </w:del>
        </w:sdtContent>
      </w:sdt>
      <w:r>
        <w:rPr>
          <w:rFonts w:ascii="Arial" w:eastAsia="Arial" w:hAnsi="Arial" w:cs="Arial"/>
          <w:sz w:val="24"/>
          <w:szCs w:val="24"/>
          <w:highlight w:val="white"/>
        </w:rPr>
        <w:t>Gillet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et al., 2021;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Spagnoli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et al., 2020), diversos estudos têm investigado quais características pessoais (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e.g.</w:t>
      </w:r>
      <w:r>
        <w:rPr>
          <w:rFonts w:ascii="Arial" w:eastAsia="Arial" w:hAnsi="Arial" w:cs="Arial"/>
          <w:sz w:val="24"/>
          <w:szCs w:val="24"/>
          <w:highlight w:val="white"/>
        </w:rPr>
        <w:t>, características de personalidade) e recursos pessoais (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e.g.</w:t>
      </w:r>
      <w:r>
        <w:rPr>
          <w:rFonts w:ascii="Arial" w:eastAsia="Arial" w:hAnsi="Arial" w:cs="Arial"/>
          <w:sz w:val="24"/>
          <w:szCs w:val="24"/>
          <w:highlight w:val="white"/>
        </w:rPr>
        <w:t>, trabalho significativo) podem impactar nos níveis de bem-estar dos trabalhadores (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Andreassen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et al., 2010; </w:t>
      </w:r>
      <w:bookmarkStart w:id="15" w:name="_GoBack"/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 xml:space="preserve">Leonardo et al., </w:t>
      </w:r>
      <w:r>
        <w:rPr>
          <w:rFonts w:ascii="Arial" w:eastAsia="Arial" w:hAnsi="Arial" w:cs="Arial"/>
          <w:i/>
          <w:color w:val="FF0000"/>
          <w:sz w:val="24"/>
          <w:szCs w:val="24"/>
          <w:highlight w:val="white"/>
        </w:rPr>
        <w:t xml:space="preserve">in </w:t>
      </w:r>
      <w:proofErr w:type="spellStart"/>
      <w:r>
        <w:rPr>
          <w:rFonts w:ascii="Arial" w:eastAsia="Arial" w:hAnsi="Arial" w:cs="Arial"/>
          <w:i/>
          <w:color w:val="FF0000"/>
          <w:sz w:val="24"/>
          <w:szCs w:val="24"/>
          <w:highlight w:val="white"/>
        </w:rPr>
        <w:t>press</w:t>
      </w:r>
      <w:bookmarkEnd w:id="15"/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;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Sayan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, 2021). Com objetivo de contribuir na compreensão de quais fatores estão associados a maiores níveis de bem-estar no trabalho, o presente</w:t>
      </w:r>
      <w:r>
        <w:rPr>
          <w:rFonts w:ascii="Arial" w:eastAsia="Arial" w:hAnsi="Arial" w:cs="Arial"/>
          <w:color w:val="C9211E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estudo investigou as relações entre os Cinco Grandes Fatores de Personalidade, o Trabalho Significativo e o Engajamento no Trabalho. Para tal foram considerados dois momentos distintos, o antes e o durante pandemia, buscando analisar se as relações e achados se mantinham estáveis mesmo diante do um cenário de </w:t>
      </w:r>
      <w:r>
        <w:rPr>
          <w:rFonts w:ascii="Arial" w:eastAsia="Arial" w:hAnsi="Arial" w:cs="Arial"/>
          <w:sz w:val="24"/>
          <w:szCs w:val="24"/>
        </w:rPr>
        <w:lastRenderedPageBreak/>
        <w:t>pandemia, no qual a maioria da população mundial teve que enfrentar o desafio do isolamento social dentre outros desafios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</w:p>
    <w:p w14:paraId="00000025" w14:textId="77777777" w:rsidR="005F23B3" w:rsidRDefault="005F23B3">
      <w:pPr>
        <w:spacing w:after="0" w:line="360" w:lineRule="auto"/>
        <w:ind w:firstLine="709"/>
        <w:jc w:val="both"/>
      </w:pPr>
    </w:p>
    <w:p w14:paraId="00000026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6" w:name="_heading=h.gjdgxs" w:colFirst="0" w:colLast="0"/>
      <w:bookmarkEnd w:id="16"/>
      <w:r>
        <w:rPr>
          <w:rFonts w:ascii="Arial" w:eastAsia="Arial" w:hAnsi="Arial" w:cs="Arial"/>
          <w:b/>
          <w:color w:val="000000"/>
          <w:sz w:val="24"/>
          <w:szCs w:val="24"/>
        </w:rPr>
        <w:t>Os Cinco Grandes Fatores de Personalidade</w:t>
      </w:r>
    </w:p>
    <w:p w14:paraId="00000027" w14:textId="77777777" w:rsidR="005F23B3" w:rsidRDefault="006945CE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Atualmente, muitos são os modelos explicativos para a personalidade, entretanto o dos Cinco Grandes Fatores foi o que ganhou maior visibilidade, dada a sua consistência empírica e capacidade de ser replicado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Pervin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&amp; John, 2004; Nunes et al., 2010). A base desse modelo provém da perspectiva dos traços de personalidade e de que as pessoas são dotadas de características que representam projeções comportamentais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Pervin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&amp; John, 2004). Os Cinco Grandes Fatores são agrupados em características pessoais tais como Amabilidade,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Conscienciosidade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Extroversão,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Abertura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Pervin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&amp; John, 2004; Nunes et al., 2010). Existem algumas divergências sobre a nomenclatura de cada fator, porém no que tange a sua quantidade, bem como seus conteúdos têm demonstrado constância ao longo do tempo nas culturas pesquisadas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Hutz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al., 1998; Costa et al., 2001). </w:t>
      </w:r>
    </w:p>
    <w:p w14:paraId="00000028" w14:textId="77777777" w:rsidR="005F23B3" w:rsidRDefault="006945CE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fator Amabilidade confere aos indivíduos características que vão desde a compaixão até o antagonismo. </w:t>
      </w:r>
      <w:sdt>
        <w:sdtPr>
          <w:tag w:val="goog_rdk_13"/>
          <w:id w:val="1200740666"/>
        </w:sdtPr>
        <w:sdtEndPr/>
        <w:sdtContent>
          <w:ins w:id="17" w:author="Clarissa Pinto Pizarro de Freitas" w:date="2021-07-15T12:49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Ao apresentarem altos escores nesse fator, </w:t>
            </w:r>
          </w:ins>
        </w:sdtContent>
      </w:sdt>
      <w:sdt>
        <w:sdtPr>
          <w:tag w:val="goog_rdk_14"/>
          <w:id w:val="-117846777"/>
        </w:sdtPr>
        <w:sdtEndPr/>
        <w:sdtContent>
          <w:del w:id="18" w:author="Clarissa Pinto Pizarro de Freitas" w:date="2021-07-15T12:49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E</w:delText>
            </w:r>
          </w:del>
        </w:sdtContent>
      </w:sdt>
      <w:sdt>
        <w:sdtPr>
          <w:tag w:val="goog_rdk_15"/>
          <w:id w:val="2107849523"/>
        </w:sdtPr>
        <w:sdtEndPr/>
        <w:sdtContent>
          <w:customXmlInsRangeStart w:id="19" w:author="Clarissa Pinto Pizarro de Freitas" w:date="2021-07-15T12:49:00Z"/>
          <w:sdt>
            <w:sdtPr>
              <w:tag w:val="goog_rdk_16"/>
              <w:id w:val="-330139364"/>
            </w:sdtPr>
            <w:sdtEndPr/>
            <w:sdtContent>
              <w:customXmlInsRangeEnd w:id="19"/>
              <w:ins w:id="20" w:author="Clarissa Pinto Pizarro de Freitas" w:date="2021-07-15T12:49:00Z">
                <w:del w:id="21" w:author="Clarissa Pinto Pizarro de Freitas" w:date="2021-07-15T12:49:00Z"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delText>oe</w:delText>
                  </w:r>
                </w:del>
              </w:ins>
              <w:customXmlInsRangeStart w:id="22" w:author="Clarissa Pinto Pizarro de Freitas" w:date="2021-07-15T12:49:00Z"/>
            </w:sdtContent>
          </w:sdt>
          <w:customXmlInsRangeEnd w:id="22"/>
        </w:sdtContent>
      </w:sdt>
      <w:sdt>
        <w:sdtPr>
          <w:tag w:val="goog_rdk_17"/>
          <w:id w:val="1393151887"/>
        </w:sdtPr>
        <w:sdtEndPr/>
        <w:sdtContent>
          <w:del w:id="23" w:author="Clarissa Pinto Pizarro de Freitas" w:date="2021-07-15T12:49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ste</w:delText>
            </w:r>
          </w:del>
        </w:sdtContent>
      </w:sdt>
      <w:sdt>
        <w:sdtPr>
          <w:tag w:val="goog_rdk_18"/>
          <w:id w:val="211239001"/>
        </w:sdtPr>
        <w:sdtEndPr/>
        <w:sdtContent>
          <w:ins w:id="24" w:author="Clarissa Pinto Pizarro de Freitas" w:date="2021-07-15T12:49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s indivíduos</w:t>
      </w:r>
      <w:sdt>
        <w:sdtPr>
          <w:tag w:val="goog_rdk_19"/>
          <w:id w:val="-137036904"/>
        </w:sdtPr>
        <w:sdtEndPr/>
        <w:sdtContent>
          <w:del w:id="25" w:author="Clarissa Pinto Pizarro de Freitas" w:date="2021-07-15T12:49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, a depender da sua pontuação neste fator</w:delText>
            </w:r>
          </w:del>
        </w:sdtContent>
      </w:sdt>
      <w:sdt>
        <w:sdtPr>
          <w:tag w:val="goog_rdk_20"/>
          <w:id w:val="1538620431"/>
        </w:sdtPr>
        <w:sdtEndPr/>
        <w:sdtContent>
          <w:customXmlInsRangeStart w:id="26" w:author="Clarissa Pinto Pizarro de Freitas" w:date="2021-07-15T12:49:00Z"/>
          <w:sdt>
            <w:sdtPr>
              <w:tag w:val="goog_rdk_21"/>
              <w:id w:val="1720399723"/>
            </w:sdtPr>
            <w:sdtEndPr/>
            <w:sdtContent>
              <w:customXmlInsRangeEnd w:id="26"/>
              <w:ins w:id="27" w:author="Clarissa Pinto Pizarro de Freitas" w:date="2021-07-15T12:49:00Z">
                <w:del w:id="28" w:author="Clarissa Pinto Pizarro de Freitas" w:date="2021-07-15T12:49:00Z"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delText>,</w:delText>
                  </w:r>
                </w:del>
              </w:ins>
              <w:customXmlInsRangeStart w:id="29" w:author="Clarissa Pinto Pizarro de Freitas" w:date="2021-07-15T12:49:00Z"/>
            </w:sdtContent>
          </w:sdt>
          <w:customXmlInsRangeEnd w:id="29"/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podem ser caracterizados como pessoas afetuosas, agradáveis, amáveis, cooperativas e altruístas. </w:t>
      </w:r>
      <w:sdt>
        <w:sdtPr>
          <w:tag w:val="goog_rdk_22"/>
          <w:id w:val="-1647661954"/>
        </w:sdtPr>
        <w:sdtEndPr/>
        <w:sdtContent>
          <w:ins w:id="30" w:author="Clarissa Pinto Pizarro de Freitas" w:date="2021-07-15T12:50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Por outro lado, os indivíduos com baixos níveis de amabilidade </w:t>
            </w:r>
          </w:ins>
        </w:sdtContent>
      </w:sdt>
      <w:sdt>
        <w:sdtPr>
          <w:tag w:val="goog_rdk_23"/>
          <w:id w:val="-903294048"/>
        </w:sdtPr>
        <w:sdtEndPr/>
        <w:sdtContent>
          <w:customXmlInsRangeStart w:id="31" w:author="Clarissa Pinto Pizarro de Freitas" w:date="2021-07-15T12:50:00Z"/>
          <w:sdt>
            <w:sdtPr>
              <w:tag w:val="goog_rdk_24"/>
              <w:id w:val="-1199084309"/>
            </w:sdtPr>
            <w:sdtEndPr/>
            <w:sdtContent>
              <w:customXmlInsRangeEnd w:id="31"/>
              <w:ins w:id="32" w:author="Clarissa Pinto Pizarro de Freitas" w:date="2021-07-15T12:50:00Z">
                <w:del w:id="33" w:author="Clarissa Pinto Pizarro de Freitas" w:date="2021-07-15T12:50:00Z"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delText>pode caracterizar os indivíduos como</w:delText>
                  </w:r>
                </w:del>
              </w:ins>
              <w:customXmlInsRangeStart w:id="34" w:author="Clarissa Pinto Pizarro de Freitas" w:date="2021-07-15T12:50:00Z"/>
            </w:sdtContent>
          </w:sdt>
          <w:customXmlInsRangeEnd w:id="34"/>
        </w:sdtContent>
      </w:sdt>
      <w:sdt>
        <w:sdtPr>
          <w:tag w:val="goog_rdk_25"/>
          <w:id w:val="-150686484"/>
        </w:sdtPr>
        <w:sdtEndPr/>
        <w:sdtContent>
          <w:del w:id="35" w:author="Clarissa Pinto Pizarro de Freitas" w:date="2021-07-15T12:50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 xml:space="preserve">Mas também 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podem ser identificad</w:t>
      </w:r>
      <w:sdt>
        <w:sdtPr>
          <w:tag w:val="goog_rdk_26"/>
          <w:id w:val="776613472"/>
        </w:sdtPr>
        <w:sdtEndPr/>
        <w:sdtContent>
          <w:ins w:id="36" w:author="Clarissa Pinto Pizarro de Freitas" w:date="2021-07-15T12:51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</w:ins>
        </w:sdtContent>
      </w:sdt>
      <w:sdt>
        <w:sdtPr>
          <w:tag w:val="goog_rdk_27"/>
          <w:id w:val="1581710658"/>
        </w:sdtPr>
        <w:sdtEndPr/>
        <w:sdtContent>
          <w:del w:id="37" w:author="Clarissa Pinto Pizarro de Freitas" w:date="2021-07-15T12:51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a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s pelo cinismo, ausência de cooperação, podendo ainda serem manipuladoras, vingativas e implacáveis (Nunes et al., 2010). </w:t>
      </w:r>
    </w:p>
    <w:p w14:paraId="00000029" w14:textId="77777777" w:rsidR="005F23B3" w:rsidRDefault="006945CE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fator </w:t>
      </w:r>
      <w:proofErr w:type="spellStart"/>
      <w:r>
        <w:rPr>
          <w:rFonts w:ascii="Arial" w:eastAsia="Arial" w:hAnsi="Arial" w:cs="Arial"/>
          <w:sz w:val="24"/>
          <w:szCs w:val="24"/>
        </w:rPr>
        <w:t>Conscienciosidade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identifica-se </w:t>
      </w:r>
      <w:sdt>
        <w:sdtPr>
          <w:tag w:val="goog_rdk_28"/>
          <w:id w:val="1094596982"/>
        </w:sdtPr>
        <w:sdtEndPr/>
        <w:sdtContent>
          <w:ins w:id="38" w:author="Clarissa Pinto Pizarro de Freitas" w:date="2021-07-15T12:51:00Z">
            <w:r>
              <w:rPr>
                <w:rFonts w:ascii="Arial" w:eastAsia="Arial" w:hAnsi="Arial" w:cs="Arial"/>
                <w:sz w:val="24"/>
                <w:szCs w:val="24"/>
              </w:rPr>
              <w:t>que pessoas com altos níveis podem ser descritas como</w:t>
            </w:r>
          </w:ins>
        </w:sdtContent>
      </w:sdt>
      <w:sdt>
        <w:sdtPr>
          <w:tag w:val="goog_rdk_29"/>
          <w:id w:val="-1078282895"/>
        </w:sdtPr>
        <w:sdtEndPr/>
        <w:sdtContent>
          <w:del w:id="39" w:author="Clarissa Pinto Pizarro de Freitas" w:date="2021-07-15T12:51:00Z">
            <w:r>
              <w:rPr>
                <w:rFonts w:ascii="Arial" w:eastAsia="Arial" w:hAnsi="Arial" w:cs="Arial"/>
                <w:sz w:val="24"/>
                <w:szCs w:val="24"/>
              </w:rPr>
              <w:delText>uma variação de características comportamentais que variam de uma pessoa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organizada</w:t>
      </w:r>
      <w:sdt>
        <w:sdtPr>
          <w:tag w:val="goog_rdk_30"/>
          <w:id w:val="62463179"/>
        </w:sdtPr>
        <w:sdtEndPr/>
        <w:sdtContent>
          <w:ins w:id="40" w:author="Clarissa Pinto Pizarro de Freitas" w:date="2021-07-15T12:52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, confiáve</w:t>
      </w:r>
      <w:sdt>
        <w:sdtPr>
          <w:tag w:val="goog_rdk_31"/>
          <w:id w:val="-404140575"/>
        </w:sdtPr>
        <w:sdtEndPr/>
        <w:sdtContent>
          <w:ins w:id="41" w:author="Clarissa Pinto Pizarro de Freitas" w:date="2021-07-15T12:52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</w:ins>
        </w:sdtContent>
      </w:sdt>
      <w:sdt>
        <w:sdtPr>
          <w:tag w:val="goog_rdk_32"/>
          <w:id w:val="-203789060"/>
        </w:sdtPr>
        <w:sdtEndPr/>
        <w:sdtContent>
          <w:del w:id="42" w:author="Clarissa Pinto Pizarro de Freitas" w:date="2021-07-15T12:52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l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, trabalhadora</w:t>
      </w:r>
      <w:sdt>
        <w:sdtPr>
          <w:tag w:val="goog_rdk_33"/>
          <w:id w:val="1443880549"/>
        </w:sdtPr>
        <w:sdtEndPr/>
        <w:sdtContent>
          <w:ins w:id="43" w:author="Clarissa Pinto Pizarro de Freitas" w:date="2021-07-15T12:52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sdt>
        <w:sdtPr>
          <w:tag w:val="goog_rdk_34"/>
          <w:id w:val="1083415595"/>
        </w:sdtPr>
        <w:sdtEndPr/>
        <w:sdtContent>
          <w:del w:id="44" w:author="Clarissa Pinto Pizarro de Freitas" w:date="2021-07-15T12:52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 xml:space="preserve">decidida, 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pontua</w:t>
      </w:r>
      <w:sdt>
        <w:sdtPr>
          <w:tag w:val="goog_rdk_35"/>
          <w:id w:val="-1869981756"/>
        </w:sdtPr>
        <w:sdtEndPr/>
        <w:sdtContent>
          <w:ins w:id="45" w:author="Clarissa Pinto Pizarro de Freitas" w:date="2021-07-15T12:52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</w:ins>
        </w:sdtContent>
      </w:sdt>
      <w:sdt>
        <w:sdtPr>
          <w:tag w:val="goog_rdk_36"/>
          <w:id w:val="1039556918"/>
        </w:sdtPr>
        <w:sdtEndPr/>
        <w:sdtContent>
          <w:del w:id="46" w:author="Clarissa Pinto Pizarro de Freitas" w:date="2021-07-15T12:52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l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, escrupulosa</w:t>
      </w:r>
      <w:sdt>
        <w:sdtPr>
          <w:tag w:val="goog_rdk_37"/>
          <w:id w:val="-1489477247"/>
        </w:sdtPr>
        <w:sdtEndPr/>
        <w:sdtContent>
          <w:ins w:id="47" w:author="Clarissa Pinto Pizarro de Freitas" w:date="2021-07-15T12:52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, ambiciosa</w:t>
      </w:r>
      <w:sdt>
        <w:sdtPr>
          <w:tag w:val="goog_rdk_38"/>
          <w:id w:val="-392127495"/>
        </w:sdtPr>
        <w:sdtEndPr/>
        <w:sdtContent>
          <w:ins w:id="48" w:author="Clarissa Pinto Pizarro de Freitas" w:date="2021-07-15T12:52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e perseverantes.</w:t>
      </w:r>
      <w:sdt>
        <w:sdtPr>
          <w:tag w:val="goog_rdk_39"/>
          <w:id w:val="-183980991"/>
        </w:sdtPr>
        <w:sdtEndPr/>
        <w:sdtContent>
          <w:ins w:id="49" w:author="Clarissa Pinto Pizarro de Freitas" w:date="2021-07-15T12:53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Já a presença de baixos índices pode contribuir para as</w:t>
            </w:r>
          </w:ins>
        </w:sdtContent>
      </w:sdt>
      <w:sdt>
        <w:sdtPr>
          <w:tag w:val="goog_rdk_40"/>
          <w:id w:val="23528675"/>
        </w:sdtPr>
        <w:sdtEndPr/>
        <w:sdtContent>
          <w:customXmlInsRangeStart w:id="50" w:author="Clarissa Pinto Pizarro de Freitas" w:date="2021-07-15T12:53:00Z"/>
          <w:sdt>
            <w:sdtPr>
              <w:tag w:val="goog_rdk_41"/>
              <w:id w:val="-1519150921"/>
            </w:sdtPr>
            <w:sdtEndPr/>
            <w:sdtContent>
              <w:customXmlInsRangeEnd w:id="50"/>
              <w:ins w:id="51" w:author="Clarissa Pinto Pizarro de Freitas" w:date="2021-07-15T12:53:00Z">
                <w:del w:id="52" w:author="Clarissa Pinto Pizarro de Freitas" w:date="2021-07-15T12:53:00Z"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delText>tornar as reconhecida como</w:delText>
                  </w:r>
                </w:del>
              </w:ins>
              <w:customXmlInsRangeStart w:id="53" w:author="Clarissa Pinto Pizarro de Freitas" w:date="2021-07-15T12:53:00Z"/>
            </w:sdtContent>
          </w:sdt>
          <w:customXmlInsRangeEnd w:id="53"/>
        </w:sdtContent>
      </w:sdt>
      <w:sdt>
        <w:sdtPr>
          <w:tag w:val="goog_rdk_42"/>
          <w:id w:val="-930049247"/>
        </w:sdtPr>
        <w:sdtEndPr/>
        <w:sdtContent>
          <w:del w:id="54" w:author="Clarissa Pinto Pizarro de Freitas" w:date="2021-07-15T12:53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 xml:space="preserve"> Ou então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sdt>
        <w:sdtPr>
          <w:tag w:val="goog_rdk_43"/>
          <w:id w:val="-1028871196"/>
        </w:sdtPr>
        <w:sdtEndPr/>
        <w:sdtContent>
          <w:del w:id="55" w:author="Clarissa Pinto Pizarro de Freitas" w:date="2021-07-15T12:54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 xml:space="preserve">uma 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pessoa</w:t>
      </w:r>
      <w:sdt>
        <w:sdtPr>
          <w:tag w:val="goog_rdk_44"/>
          <w:id w:val="-1306080063"/>
        </w:sdtPr>
        <w:sdtEndPr/>
        <w:sdtContent>
          <w:ins w:id="56" w:author="Clarissa Pinto Pizarro de Freitas" w:date="2021-07-15T12:54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 não apresentarem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sdt>
        <w:sdtPr>
          <w:tag w:val="goog_rdk_45"/>
          <w:id w:val="1643838719"/>
        </w:sdtPr>
        <w:sdtEndPr/>
        <w:sdtContent>
          <w:del w:id="57" w:author="Clarissa Pinto Pizarro de Freitas" w:date="2021-07-15T12:54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 xml:space="preserve">sem 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clareza dos seus objetivos, sendo caracterizada como pouco confiáve</w:t>
      </w:r>
      <w:sdt>
        <w:sdtPr>
          <w:tag w:val="goog_rdk_46"/>
          <w:id w:val="605627792"/>
        </w:sdtPr>
        <w:sdtEndPr/>
        <w:sdtContent>
          <w:ins w:id="58" w:author="Clarissa Pinto Pizarro de Freitas" w:date="2021-07-15T12:54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is</w:t>
            </w:r>
          </w:ins>
        </w:sdtContent>
      </w:sdt>
      <w:sdt>
        <w:sdtPr>
          <w:tag w:val="goog_rdk_47"/>
          <w:id w:val="1093973340"/>
        </w:sdtPr>
        <w:sdtEndPr/>
        <w:sdtContent>
          <w:del w:id="59" w:author="Clarissa Pinto Pizarro de Freitas" w:date="2021-07-15T12:54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l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, preguiçosa</w:t>
      </w:r>
      <w:sdt>
        <w:sdtPr>
          <w:tag w:val="goog_rdk_48"/>
          <w:id w:val="-100111781"/>
        </w:sdtPr>
        <w:sdtEndPr/>
        <w:sdtContent>
          <w:ins w:id="60" w:author="Clarissa Pinto Pizarro de Freitas" w:date="2021-07-15T12:54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, descuidada</w:t>
      </w:r>
      <w:sdt>
        <w:sdtPr>
          <w:tag w:val="goog_rdk_49"/>
          <w:id w:val="2007173799"/>
        </w:sdtPr>
        <w:sdtEndPr/>
        <w:sdtContent>
          <w:ins w:id="61" w:author="Clarissa Pinto Pizarro de Freitas" w:date="2021-07-15T12:54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, negligente</w:t>
      </w:r>
      <w:sdt>
        <w:sdtPr>
          <w:tag w:val="goog_rdk_50"/>
          <w:id w:val="-90863258"/>
        </w:sdtPr>
        <w:sdtEndPr/>
        <w:sdtContent>
          <w:ins w:id="62" w:author="Clarissa Pinto Pizarro de Freitas" w:date="2021-07-15T12:54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e hedonista</w:t>
      </w:r>
      <w:sdt>
        <w:sdtPr>
          <w:tag w:val="goog_rdk_51"/>
          <w:id w:val="1534007082"/>
        </w:sdtPr>
        <w:sdtEndPr/>
        <w:sdtContent>
          <w:ins w:id="63" w:author="Clarissa Pinto Pizarro de Freitas" w:date="2021-07-15T12:54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Pervin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&amp; John, 2004; Nunes et. al., 2010). </w:t>
      </w:r>
    </w:p>
    <w:p w14:paraId="0000002A" w14:textId="77777777" w:rsidR="005F23B3" w:rsidRDefault="006945CE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fator Extroversão se caracteriza pela quantidade e intensidade com que as pessoas interagem com os demais (Nunes et al., 2010). As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pessoas </w:t>
      </w:r>
      <w:sdt>
        <w:sdtPr>
          <w:tag w:val="goog_rdk_52"/>
          <w:id w:val="-36901399"/>
        </w:sdtPr>
        <w:sdtEndPr/>
        <w:sdtContent>
          <w:ins w:id="64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com altos níveis 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neste fator podem ser reconhecidas pela sua extroversão e sociabilidade por serem ativas, comunicativas, otimistas e afetuosas com os outros. </w:t>
      </w:r>
      <w:sdt>
        <w:sdtPr>
          <w:tag w:val="goog_rdk_53"/>
          <w:id w:val="1917972773"/>
        </w:sdtPr>
        <w:sdtEndPr/>
        <w:sdtContent>
          <w:ins w:id="65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Os indivíduos com baixos índices</w:t>
            </w:r>
          </w:ins>
        </w:sdtContent>
      </w:sdt>
      <w:sdt>
        <w:sdtPr>
          <w:tag w:val="goog_rdk_54"/>
          <w:id w:val="-2134323932"/>
        </w:sdtPr>
        <w:sdtEndPr/>
        <w:sdtContent>
          <w:del w:id="66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Mas também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podem ser caracterizad</w:t>
      </w:r>
      <w:sdt>
        <w:sdtPr>
          <w:tag w:val="goog_rdk_55"/>
          <w:id w:val="1036309479"/>
        </w:sdtPr>
        <w:sdtEndPr/>
        <w:sdtContent>
          <w:ins w:id="67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</w:ins>
        </w:sdtContent>
      </w:sdt>
      <w:sdt>
        <w:sdtPr>
          <w:tag w:val="goog_rdk_56"/>
          <w:id w:val="-1228527938"/>
        </w:sdtPr>
        <w:sdtEndPr/>
        <w:sdtContent>
          <w:del w:id="68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a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s como reservad</w:t>
      </w:r>
      <w:sdt>
        <w:sdtPr>
          <w:tag w:val="goog_rdk_57"/>
          <w:id w:val="-1755734433"/>
        </w:sdtPr>
        <w:sdtEndPr/>
        <w:sdtContent>
          <w:ins w:id="69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</w:ins>
        </w:sdtContent>
      </w:sdt>
      <w:sdt>
        <w:sdtPr>
          <w:tag w:val="goog_rdk_58"/>
          <w:id w:val="238529847"/>
        </w:sdtPr>
        <w:sdtEndPr/>
        <w:sdtContent>
          <w:del w:id="70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a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s, sóbri</w:t>
      </w:r>
      <w:sdt>
        <w:sdtPr>
          <w:tag w:val="goog_rdk_59"/>
          <w:id w:val="2121644645"/>
        </w:sdtPr>
        <w:sdtEndPr/>
        <w:sdtContent>
          <w:ins w:id="71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</w:ins>
        </w:sdtContent>
      </w:sdt>
      <w:sdt>
        <w:sdtPr>
          <w:tag w:val="goog_rdk_60"/>
          <w:id w:val="593365984"/>
        </w:sdtPr>
        <w:sdtEndPr/>
        <w:sdtContent>
          <w:del w:id="72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a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s, indiferentes, independentes e </w:t>
      </w:r>
      <w:sdt>
        <w:sdtPr>
          <w:tag w:val="goog_rdk_61"/>
          <w:id w:val="-323200974"/>
        </w:sdtPr>
        <w:sdtEndPr/>
        <w:sdtContent>
          <w:ins w:id="73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discretos</w:t>
            </w:r>
          </w:ins>
        </w:sdtContent>
      </w:sdt>
      <w:r>
        <w:t xml:space="preserve"> </w:t>
      </w:r>
      <w:sdt>
        <w:sdtPr>
          <w:tag w:val="goog_rdk_62"/>
          <w:id w:val="-1486611426"/>
        </w:sdtPr>
        <w:sdtEndPr/>
        <w:sdtContent>
          <w:customXmlInsRangeStart w:id="74" w:author="Clarissa Pinto Pizarro de Freitas" w:date="2021-07-15T12:55:00Z"/>
          <w:sdt>
            <w:sdtPr>
              <w:tag w:val="goog_rdk_63"/>
              <w:id w:val="-1097709974"/>
            </w:sdtPr>
            <w:sdtEndPr/>
            <w:sdtContent>
              <w:customXmlInsRangeEnd w:id="74"/>
              <w:ins w:id="75" w:author="Clarissa Pinto Pizarro de Freitas" w:date="2021-07-15T12:55:00Z">
                <w:del w:id="76" w:author="Clarissa Pinto Pizarro de Freitas" w:date="2021-07-15T12:55:00Z"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delText>quietos,</w:delText>
                  </w:r>
                </w:del>
              </w:ins>
              <w:customXmlInsRangeStart w:id="77" w:author="Clarissa Pinto Pizarro de Freitas" w:date="2021-07-15T12:55:00Z"/>
            </w:sdtContent>
          </w:sdt>
          <w:customXmlInsRangeEnd w:id="77"/>
        </w:sdtContent>
      </w:sdt>
      <w:sdt>
        <w:sdtPr>
          <w:tag w:val="goog_rdk_64"/>
          <w:id w:val="28687290"/>
        </w:sdtPr>
        <w:sdtEndPr/>
        <w:sdtContent>
          <w:del w:id="78" w:author="Clarissa Pinto Pizarro de Freitas" w:date="2021-07-15T12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 xml:space="preserve">quietas, mas não sem caracterizar uma animosidade com os outros 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Pervin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&amp; John, 2004; Nunes et al., 2010). </w:t>
      </w:r>
    </w:p>
    <w:p w14:paraId="0000002B" w14:textId="77777777" w:rsidR="005F23B3" w:rsidRDefault="006945CE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fator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está conceitualmente relacionado com a instabilidade emocional, ou seja, a maneira como o indivíduo lida com o desconforto psicológico (Nunes et al., 2010). A partir dessa premissa, o indivíduo</w:t>
      </w:r>
      <w:sdt>
        <w:sdtPr>
          <w:tag w:val="goog_rdk_65"/>
          <w:id w:val="1087344592"/>
        </w:sdtPr>
        <w:sdtEndPr/>
        <w:sdtContent>
          <w:ins w:id="79" w:author="Clarissa Pinto Pizarro de Freitas" w:date="2021-07-15T12:56:00Z">
            <w:r>
              <w:rPr>
                <w:rFonts w:ascii="Arial" w:eastAsia="Arial" w:hAnsi="Arial" w:cs="Arial"/>
                <w:sz w:val="24"/>
                <w:szCs w:val="24"/>
              </w:rPr>
              <w:t xml:space="preserve"> com maiores níveis nesse fator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 pode experimentar mais intensidade nos sofrimentos emocionais, a agir com hostilidade, ter ansiedade, depressão, ser autocrítico e uma baixa tolerância à frustração. Por outro lado, </w:t>
      </w:r>
      <w:sdt>
        <w:sdtPr>
          <w:tag w:val="goog_rdk_66"/>
          <w:id w:val="1867405596"/>
        </w:sdtPr>
        <w:sdtEndPr/>
        <w:sdtContent>
          <w:ins w:id="80" w:author="Clarissa Pinto Pizarro de Freitas" w:date="2021-07-15T12:56:00Z">
            <w:r>
              <w:rPr>
                <w:rFonts w:ascii="Arial" w:eastAsia="Arial" w:hAnsi="Arial" w:cs="Arial"/>
                <w:sz w:val="24"/>
                <w:szCs w:val="24"/>
              </w:rPr>
              <w:t xml:space="preserve">a presença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 baixo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>s</w:t>
      </w:r>
      <w:proofErr w:type="gramEnd"/>
      <w:sdt>
        <w:sdtPr>
          <w:tag w:val="goog_rdk_67"/>
          <w:id w:val="-628634876"/>
        </w:sdtPr>
        <w:sdtEndPr/>
        <w:sdtContent>
          <w:ins w:id="81" w:author="Clarissa Pinto Pizarro de Freitas" w:date="2021-07-15T12:56:00Z">
            <w:r>
              <w:rPr>
                <w:rFonts w:ascii="Arial" w:eastAsia="Arial" w:hAnsi="Arial" w:cs="Arial"/>
                <w:sz w:val="24"/>
                <w:szCs w:val="24"/>
              </w:rPr>
              <w:t xml:space="preserve"> níveis pode contribuir para 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esse indivíduo </w:t>
      </w:r>
      <w:sdt>
        <w:sdtPr>
          <w:tag w:val="goog_rdk_68"/>
          <w:id w:val="-1129164312"/>
        </w:sdtPr>
        <w:sdtEndPr/>
        <w:sdtContent>
          <w:del w:id="82" w:author="Clarissa Pinto Pizarro de Freitas" w:date="2021-07-15T12:56:00Z">
            <w:r>
              <w:rPr>
                <w:rFonts w:ascii="Arial" w:eastAsia="Arial" w:hAnsi="Arial" w:cs="Arial"/>
                <w:sz w:val="24"/>
                <w:szCs w:val="24"/>
              </w:rPr>
              <w:delText xml:space="preserve">também pode 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>ser reconhecido como uma pessoa calma, relaxada e estável emocionalmente (</w:t>
      </w:r>
      <w:proofErr w:type="spellStart"/>
      <w:r>
        <w:rPr>
          <w:rFonts w:ascii="Arial" w:eastAsia="Arial" w:hAnsi="Arial" w:cs="Arial"/>
          <w:sz w:val="24"/>
          <w:szCs w:val="24"/>
        </w:rPr>
        <w:t>Pervin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&amp; John, 2004; Nunes et al., 2010). </w:t>
      </w:r>
    </w:p>
    <w:p w14:paraId="0000002C" w14:textId="77777777" w:rsidR="005F23B3" w:rsidRDefault="006945CE">
      <w:pPr>
        <w:spacing w:after="0" w:line="36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Para finalizar, o fator Abertura pode ser </w:t>
      </w:r>
      <w:sdt>
        <w:sdtPr>
          <w:tag w:val="goog_rdk_69"/>
          <w:id w:val="-1795974913"/>
        </w:sdtPr>
        <w:sdtEndPr/>
        <w:sdtContent>
          <w:ins w:id="83" w:author="Clarissa Pinto Pizarro de Freitas" w:date="2021-07-15T12:56:00Z">
            <w:r>
              <w:rPr>
                <w:rFonts w:ascii="Arial" w:eastAsia="Arial" w:hAnsi="Arial" w:cs="Arial"/>
                <w:sz w:val="24"/>
                <w:szCs w:val="24"/>
              </w:rPr>
              <w:t>caracterizado</w:t>
            </w:r>
          </w:ins>
        </w:sdtContent>
      </w:sdt>
      <w:sdt>
        <w:sdtPr>
          <w:tag w:val="goog_rdk_70"/>
          <w:id w:val="-1130165289"/>
        </w:sdtPr>
        <w:sdtEndPr/>
        <w:sdtContent>
          <w:del w:id="84" w:author="Clarissa Pinto Pizarro de Freitas" w:date="2021-07-15T12:56:00Z">
            <w:r>
              <w:rPr>
                <w:rFonts w:ascii="Arial" w:eastAsia="Arial" w:hAnsi="Arial" w:cs="Arial"/>
                <w:sz w:val="24"/>
                <w:szCs w:val="24"/>
              </w:rPr>
              <w:delText>caraterizado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 pela pessoa que se propõe ao novo, ou que está aberta às novas experiências (Nunes et al., 2010). Considerando es</w:t>
      </w:r>
      <w:sdt>
        <w:sdtPr>
          <w:tag w:val="goog_rdk_71"/>
          <w:id w:val="2027279787"/>
        </w:sdtPr>
        <w:sdtEndPr/>
        <w:sdtContent>
          <w:ins w:id="85" w:author="Clarissa Pinto Pizarro de Freitas" w:date="2021-07-15T12:56:00Z"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ins>
        </w:sdtContent>
      </w:sdt>
      <w:sdt>
        <w:sdtPr>
          <w:tag w:val="goog_rdk_72"/>
          <w:id w:val="1502774528"/>
        </w:sdtPr>
        <w:sdtEndPr/>
        <w:sdtContent>
          <w:del w:id="86" w:author="Clarissa Pinto Pizarro de Freitas" w:date="2021-07-15T12:56:00Z">
            <w:r>
              <w:rPr>
                <w:rFonts w:ascii="Arial" w:eastAsia="Arial" w:hAnsi="Arial" w:cs="Arial"/>
                <w:sz w:val="24"/>
                <w:szCs w:val="24"/>
              </w:rPr>
              <w:delText>t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>e fator, o indivíduo</w:t>
      </w:r>
      <w:sdt>
        <w:sdtPr>
          <w:tag w:val="goog_rdk_73"/>
          <w:id w:val="-1107491995"/>
        </w:sdtPr>
        <w:sdtEndPr/>
        <w:sdtContent>
          <w:ins w:id="87" w:author="Clarissa Pinto Pizarro de Freitas" w:date="2021-07-15T12:56:00Z">
            <w:r>
              <w:rPr>
                <w:rFonts w:ascii="Arial" w:eastAsia="Arial" w:hAnsi="Arial" w:cs="Arial"/>
                <w:sz w:val="24"/>
                <w:szCs w:val="24"/>
              </w:rPr>
              <w:t xml:space="preserve"> que possui altos níveis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 pode ter grande apreço à novas ideias em diversos campos como ético, social e político. Podendo também </w:t>
      </w:r>
      <w:sdt>
        <w:sdtPr>
          <w:tag w:val="goog_rdk_74"/>
          <w:id w:val="-1847395986"/>
        </w:sdtPr>
        <w:sdtEndPr/>
        <w:sdtContent>
          <w:del w:id="88" w:author="Clarissa Pinto Pizarro de Freitas" w:date="2021-07-15T12:57:00Z">
            <w:r>
              <w:rPr>
                <w:rFonts w:ascii="Arial" w:eastAsia="Arial" w:hAnsi="Arial" w:cs="Arial"/>
                <w:sz w:val="24"/>
                <w:szCs w:val="24"/>
              </w:rPr>
              <w:delText xml:space="preserve">o indivíduo 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ser imaginativo, com sensibilidade artística, além de não apreciar muito a rotina ou as </w:t>
      </w:r>
      <w:sdt>
        <w:sdtPr>
          <w:tag w:val="goog_rdk_75"/>
          <w:id w:val="1739668325"/>
        </w:sdtPr>
        <w:sdtEndPr/>
        <w:sdtContent>
          <w:ins w:id="89" w:author="Clarissa Pinto Pizarro de Freitas" w:date="2021-07-15T12:57:00Z">
            <w:r>
              <w:rPr>
                <w:rFonts w:ascii="Arial" w:eastAsia="Arial" w:hAnsi="Arial" w:cs="Arial"/>
                <w:sz w:val="24"/>
                <w:szCs w:val="24"/>
              </w:rPr>
              <w:t>atividades</w:t>
            </w:r>
          </w:ins>
        </w:sdtContent>
      </w:sdt>
      <w:sdt>
        <w:sdtPr>
          <w:tag w:val="goog_rdk_76"/>
          <w:id w:val="-792209220"/>
        </w:sdtPr>
        <w:sdtEndPr/>
        <w:sdtContent>
          <w:del w:id="90" w:author="Clarissa Pinto Pizarro de Freitas" w:date="2021-07-15T12:57:00Z">
            <w:r>
              <w:rPr>
                <w:rFonts w:ascii="Arial" w:eastAsia="Arial" w:hAnsi="Arial" w:cs="Arial"/>
                <w:sz w:val="24"/>
                <w:szCs w:val="24"/>
              </w:rPr>
              <w:delText>coisas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 convencionais. Por outro lado, </w:t>
      </w:r>
      <w:sdt>
        <w:sdtPr>
          <w:tag w:val="goog_rdk_77"/>
          <w:id w:val="200516677"/>
        </w:sdtPr>
        <w:sdtEndPr/>
        <w:sdtContent>
          <w:ins w:id="91" w:author="Clarissa Pinto Pizarro de Freitas" w:date="2021-07-15T12:57:00Z">
            <w:r>
              <w:rPr>
                <w:rFonts w:ascii="Arial" w:eastAsia="Arial" w:hAnsi="Arial" w:cs="Arial"/>
                <w:sz w:val="24"/>
                <w:szCs w:val="24"/>
              </w:rPr>
              <w:t>a presença de baixos escores em abertura</w:t>
            </w:r>
          </w:ins>
        </w:sdtContent>
      </w:sdt>
      <w:sdt>
        <w:sdtPr>
          <w:tag w:val="goog_rdk_78"/>
          <w:id w:val="1204057378"/>
        </w:sdtPr>
        <w:sdtEndPr/>
        <w:sdtContent>
          <w:del w:id="92" w:author="Clarissa Pinto Pizarro de Freitas" w:date="2021-07-15T12:57:00Z">
            <w:r>
              <w:rPr>
                <w:rFonts w:ascii="Arial" w:eastAsia="Arial" w:hAnsi="Arial" w:cs="Arial"/>
                <w:sz w:val="24"/>
                <w:szCs w:val="24"/>
              </w:rPr>
              <w:delText>o indivíduo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 pode ser </w:t>
      </w:r>
      <w:sdt>
        <w:sdtPr>
          <w:tag w:val="goog_rdk_79"/>
          <w:id w:val="-184525162"/>
        </w:sdtPr>
        <w:sdtEndPr/>
        <w:sdtContent>
          <w:ins w:id="93" w:author="Clarissa Pinto Pizarro de Freitas" w:date="2021-07-15T12:57:00Z">
            <w:r>
              <w:rPr>
                <w:rFonts w:ascii="Arial" w:eastAsia="Arial" w:hAnsi="Arial" w:cs="Arial"/>
                <w:sz w:val="24"/>
                <w:szCs w:val="24"/>
              </w:rPr>
              <w:t>caracterizar o indivíduo como</w:t>
            </w:r>
          </w:ins>
        </w:sdtContent>
      </w:sdt>
      <w:sdt>
        <w:sdtPr>
          <w:tag w:val="goog_rdk_80"/>
          <w:id w:val="-94718719"/>
        </w:sdtPr>
        <w:sdtEndPr/>
        <w:sdtContent>
          <w:del w:id="94" w:author="Clarissa Pinto Pizarro de Freitas" w:date="2021-07-15T12:57:00Z">
            <w:r>
              <w:rPr>
                <w:rFonts w:ascii="Arial" w:eastAsia="Arial" w:hAnsi="Arial" w:cs="Arial"/>
                <w:sz w:val="24"/>
                <w:szCs w:val="24"/>
              </w:rPr>
              <w:delText>também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 conservador, com interesses</w:t>
      </w:r>
      <w:sdt>
        <w:sdtPr>
          <w:tag w:val="goog_rdk_81"/>
          <w:id w:val="1328173174"/>
        </w:sdtPr>
        <w:sdtEndPr/>
        <w:sdtContent>
          <w:ins w:id="95" w:author="Clarissa Pinto Pizarro de Freitas" w:date="2021-07-15T12:57:00Z">
            <w:r>
              <w:rPr>
                <w:rFonts w:ascii="Arial" w:eastAsia="Arial" w:hAnsi="Arial" w:cs="Arial"/>
                <w:sz w:val="24"/>
                <w:szCs w:val="24"/>
              </w:rPr>
              <w:t xml:space="preserve"> restritos</w:t>
            </w:r>
          </w:ins>
        </w:sdtContent>
      </w:sdt>
      <w:sdt>
        <w:sdtPr>
          <w:tag w:val="goog_rdk_82"/>
          <w:id w:val="537630720"/>
        </w:sdtPr>
        <w:sdtEndPr/>
        <w:sdtContent>
          <w:del w:id="96" w:author="Clarissa Pinto Pizarro de Freitas" w:date="2021-07-15T12:57:00Z">
            <w:r>
              <w:rPr>
                <w:rFonts w:ascii="Arial" w:eastAsia="Arial" w:hAnsi="Arial" w:cs="Arial"/>
                <w:sz w:val="24"/>
                <w:szCs w:val="24"/>
              </w:rPr>
              <w:delText xml:space="preserve"> menos amplos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>, com preferência ao que é familiar e com respostas emocionais contidas (</w:t>
      </w:r>
      <w:proofErr w:type="spellStart"/>
      <w:r>
        <w:rPr>
          <w:rFonts w:ascii="Arial" w:eastAsia="Arial" w:hAnsi="Arial" w:cs="Arial"/>
          <w:sz w:val="24"/>
          <w:szCs w:val="24"/>
        </w:rPr>
        <w:t>Pervin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&amp; John, 2004; Nunes et al., 2010). </w:t>
      </w:r>
    </w:p>
    <w:sdt>
      <w:sdtPr>
        <w:tag w:val="goog_rdk_85"/>
        <w:id w:val="-693300613"/>
      </w:sdtPr>
      <w:sdtEndPr/>
      <w:sdtContent>
        <w:p w14:paraId="0000002D" w14:textId="77777777" w:rsidR="005F23B3" w:rsidRDefault="002259B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jc w:val="both"/>
            <w:rPr>
              <w:ins w:id="97" w:author="Clarissa Pinto Pizarro de Freitas" w:date="2021-07-15T13:08:00Z"/>
              <w:rFonts w:ascii="Arial" w:eastAsia="Arial" w:hAnsi="Arial" w:cs="Arial"/>
              <w:sz w:val="24"/>
              <w:szCs w:val="24"/>
            </w:rPr>
          </w:pPr>
          <w:sdt>
            <w:sdtPr>
              <w:tag w:val="goog_rdk_84"/>
              <w:id w:val="-1855654253"/>
            </w:sdtPr>
            <w:sdtEndPr/>
            <w:sdtContent>
              <w:ins w:id="98" w:author="Clarissa Pinto Pizarro de Freitas" w:date="2021-07-15T13:08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ab/>
                  <w:t xml:space="preserve">Um estudo com 661 profissionais na Noruega, identificou uma correlação negativa entre os componentes da adição ao trabalho e a 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conscienciosidade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. Já a abertura e a extroversão demonstraram uma correlação positiva com o Envolvimento e o Prazer no trabalho, duas vertentes do construto de adição ao trabalho utilizado (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Andreassen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 xml:space="preserve"> et al., 2010).</w:t>
                </w:r>
              </w:ins>
            </w:sdtContent>
          </w:sdt>
        </w:p>
      </w:sdtContent>
    </w:sdt>
    <w:p w14:paraId="0000002E" w14:textId="77777777" w:rsidR="005F23B3" w:rsidRDefault="006945CE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pesquisa on-line realizada com 1.973 profissionais Holandeses demonstrou que a adição ao trabalho está positivamente relacionada ao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sdt>
        <w:sdtPr>
          <w:tag w:val="goog_rdk_86"/>
          <w:id w:val="862709859"/>
        </w:sdtPr>
        <w:sdtEndPr/>
        <w:sdtContent>
          <w:ins w:id="99" w:author="Clarissa Pinto Pizarro de Freitas" w:date="2021-07-15T13:00:00Z">
            <w:r>
              <w:rPr>
                <w:rFonts w:ascii="Arial" w:eastAsia="Arial" w:hAnsi="Arial" w:cs="Arial"/>
                <w:sz w:val="24"/>
                <w:szCs w:val="24"/>
              </w:rPr>
              <w:t xml:space="preserve"> Por outro lado, o engajamento no trabalho esteve negativamente associado</w:t>
            </w:r>
          </w:ins>
        </w:sdtContent>
      </w:sdt>
      <w:sdt>
        <w:sdtPr>
          <w:tag w:val="goog_rdk_87"/>
          <w:id w:val="-2146493682"/>
        </w:sdtPr>
        <w:sdtEndPr/>
        <w:sdtContent>
          <w:del w:id="100" w:author="Clarissa Pinto Pizarro de Freitas" w:date="2021-07-15T13:00:00Z">
            <w:r>
              <w:rPr>
                <w:rFonts w:ascii="Arial" w:eastAsia="Arial" w:hAnsi="Arial" w:cs="Arial"/>
                <w:sz w:val="24"/>
                <w:szCs w:val="24"/>
              </w:rPr>
              <w:delText xml:space="preserve"> Apresentando uma relação negativa significativa entre o engajamento no trabalho e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tag w:val="goog_rdk_88"/>
          <w:id w:val="750856528"/>
        </w:sdtPr>
        <w:sdtEndPr/>
        <w:sdtContent>
          <w:ins w:id="101" w:author="Clarissa Pinto Pizarro de Freitas" w:date="2021-07-15T13:01:00Z"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sdt>
        <w:sdtPr>
          <w:tag w:val="goog_rdk_89"/>
          <w:id w:val="881529082"/>
        </w:sdtPr>
        <w:sdtEndPr/>
        <w:sdtContent>
          <w:ins w:id="102" w:author="Clarissa Pinto Pizarro de Freitas" w:date="2021-07-15T13:01:00Z">
            <w:r>
              <w:rPr>
                <w:rFonts w:ascii="Arial" w:eastAsia="Arial" w:hAnsi="Arial" w:cs="Arial"/>
                <w:sz w:val="24"/>
                <w:szCs w:val="24"/>
              </w:rPr>
              <w:t xml:space="preserve"> e positivamente </w:t>
            </w:r>
          </w:ins>
        </w:sdtContent>
      </w:sdt>
      <w:sdt>
        <w:sdtPr>
          <w:tag w:val="goog_rdk_90"/>
          <w:id w:val="2142841317"/>
        </w:sdtPr>
        <w:sdtEndPr/>
        <w:sdtContent>
          <w:del w:id="103" w:author="Clarissa Pinto Pizarro de Freitas" w:date="2021-07-15T13:01:00Z">
            <w:r>
              <w:rPr>
                <w:rFonts w:ascii="Arial" w:eastAsia="Arial" w:hAnsi="Arial" w:cs="Arial"/>
                <w:sz w:val="24"/>
                <w:szCs w:val="24"/>
              </w:rPr>
              <w:delText xml:space="preserve">, e uma relação positiva com 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a abertura, </w:t>
      </w:r>
      <w:sdt>
        <w:sdtPr>
          <w:tag w:val="goog_rdk_91"/>
          <w:id w:val="-1914391801"/>
        </w:sdtPr>
        <w:sdtEndPr/>
        <w:sdtContent>
          <w:ins w:id="104" w:author="Clarissa Pinto Pizarro de Freitas" w:date="2021-07-15T13:01:00Z">
            <w:r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</w:ins>
        </w:sdtContent>
      </w:sdt>
      <w:proofErr w:type="spellStart"/>
      <w:r>
        <w:rPr>
          <w:rFonts w:ascii="Arial" w:eastAsia="Arial" w:hAnsi="Arial" w:cs="Arial"/>
          <w:sz w:val="24"/>
          <w:szCs w:val="24"/>
        </w:rPr>
        <w:t>conscienciosidade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sdt>
        <w:sdtPr>
          <w:tag w:val="goog_rdk_92"/>
          <w:id w:val="-2054991995"/>
        </w:sdtPr>
        <w:sdtEndPr/>
        <w:sdtContent>
          <w:ins w:id="105" w:author="Clarissa Pinto Pizarro de Freitas" w:date="2021-07-15T13:01:00Z">
            <w:r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extroversão e </w:t>
      </w:r>
      <w:sdt>
        <w:sdtPr>
          <w:tag w:val="goog_rdk_93"/>
          <w:id w:val="42878644"/>
        </w:sdtPr>
        <w:sdtEndPr/>
        <w:sdtContent>
          <w:ins w:id="106" w:author="Clarissa Pinto Pizarro de Freitas" w:date="2021-07-15T13:01:00Z">
            <w:r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amabilidade. </w:t>
      </w:r>
      <w:sdt>
        <w:sdtPr>
          <w:tag w:val="goog_rdk_94"/>
          <w:id w:val="-923027847"/>
        </w:sdtPr>
        <w:sdtEndPr/>
        <w:sdtContent>
          <w:ins w:id="107" w:author="Clarissa Pinto Pizarro de Freitas" w:date="2021-07-15T13:01:00Z">
            <w:r>
              <w:rPr>
                <w:rFonts w:ascii="Arial" w:eastAsia="Arial" w:hAnsi="Arial" w:cs="Arial"/>
                <w:sz w:val="24"/>
                <w:szCs w:val="24"/>
              </w:rPr>
              <w:t xml:space="preserve">Pontua-se que </w:t>
            </w:r>
          </w:ins>
        </w:sdtContent>
      </w:sdt>
      <w:sdt>
        <w:sdtPr>
          <w:tag w:val="goog_rdk_95"/>
          <w:id w:val="-1415390308"/>
        </w:sdtPr>
        <w:sdtEndPr/>
        <w:sdtContent>
          <w:del w:id="108" w:author="Clarissa Pinto Pizarro de Freitas" w:date="2021-07-15T13:01:00Z">
            <w:r>
              <w:rPr>
                <w:rFonts w:ascii="Arial" w:eastAsia="Arial" w:hAnsi="Arial" w:cs="Arial"/>
                <w:sz w:val="24"/>
                <w:szCs w:val="24"/>
              </w:rPr>
              <w:delText xml:space="preserve">Porém 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as relações </w:t>
      </w:r>
      <w:sdt>
        <w:sdtPr>
          <w:tag w:val="goog_rdk_96"/>
          <w:id w:val="1332640119"/>
        </w:sdtPr>
        <w:sdtEndPr/>
        <w:sdtContent>
          <w:ins w:id="109" w:author="Clarissa Pinto Pizarro de Freitas" w:date="2021-07-15T13:02:00Z">
            <w:r>
              <w:rPr>
                <w:rFonts w:ascii="Arial" w:eastAsia="Arial" w:hAnsi="Arial" w:cs="Arial"/>
                <w:sz w:val="24"/>
                <w:szCs w:val="24"/>
              </w:rPr>
              <w:t>de maior magnitude</w:t>
            </w:r>
          </w:ins>
        </w:sdtContent>
      </w:sdt>
      <w:sdt>
        <w:sdtPr>
          <w:tag w:val="goog_rdk_97"/>
          <w:id w:val="356312241"/>
        </w:sdtPr>
        <w:sdtEndPr/>
        <w:sdtContent>
          <w:del w:id="110" w:author="Clarissa Pinto Pizarro de Freitas" w:date="2021-07-15T13:02:00Z">
            <w:r>
              <w:rPr>
                <w:rFonts w:ascii="Arial" w:eastAsia="Arial" w:hAnsi="Arial" w:cs="Arial"/>
                <w:sz w:val="24"/>
                <w:szCs w:val="24"/>
              </w:rPr>
              <w:delText>mais fortes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 com o engajamento no trabalho foram</w:t>
      </w:r>
      <w:sdt>
        <w:sdtPr>
          <w:tag w:val="goog_rdk_98"/>
          <w:id w:val="-1251742169"/>
        </w:sdtPr>
        <w:sdtEndPr/>
        <w:sdtContent>
          <w:ins w:id="111" w:author="Clarissa Pinto Pizarro de Freitas" w:date="2021-07-15T13:02:00Z">
            <w:r>
              <w:rPr>
                <w:rFonts w:ascii="Arial" w:eastAsia="Arial" w:hAnsi="Arial" w:cs="Arial"/>
                <w:sz w:val="24"/>
                <w:szCs w:val="24"/>
              </w:rPr>
              <w:t xml:space="preserve"> uma relação negativa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sdt>
        <w:sdtPr>
          <w:tag w:val="goog_rdk_99"/>
          <w:id w:val="-940994001"/>
        </w:sdtPr>
        <w:sdtEndPr/>
        <w:sdtContent>
          <w:del w:id="112" w:author="Clarissa Pinto Pizarro de Freitas" w:date="2021-07-15T13:02:00Z">
            <w:r>
              <w:rPr>
                <w:rFonts w:ascii="Arial" w:eastAsia="Arial" w:hAnsi="Arial" w:cs="Arial"/>
                <w:sz w:val="24"/>
                <w:szCs w:val="24"/>
              </w:rPr>
              <w:delText>, uma relação negativa,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 e</w:t>
      </w:r>
      <w:sdt>
        <w:sdtPr>
          <w:tag w:val="goog_rdk_100"/>
          <w:id w:val="-2124676441"/>
        </w:sdtPr>
        <w:sdtEndPr/>
        <w:sdtContent>
          <w:ins w:id="113" w:author="Clarissa Pinto Pizarro de Freitas" w:date="2021-07-15T13:02:00Z">
            <w:r>
              <w:rPr>
                <w:rFonts w:ascii="Arial" w:eastAsia="Arial" w:hAnsi="Arial" w:cs="Arial"/>
                <w:sz w:val="24"/>
                <w:szCs w:val="24"/>
              </w:rPr>
              <w:t xml:space="preserve"> positiva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 com a abertura</w:t>
      </w:r>
      <w:sdt>
        <w:sdtPr>
          <w:tag w:val="goog_rdk_101"/>
          <w:id w:val="1839962243"/>
        </w:sdtPr>
        <w:sdtEndPr/>
        <w:sdtContent>
          <w:del w:id="114" w:author="Clarissa Pinto Pizarro de Freitas" w:date="2021-07-15T13:02:00Z">
            <w:r>
              <w:rPr>
                <w:rFonts w:ascii="Arial" w:eastAsia="Arial" w:hAnsi="Arial" w:cs="Arial"/>
                <w:sz w:val="24"/>
                <w:szCs w:val="24"/>
              </w:rPr>
              <w:delText>, sendo uma relação positiva</w:delText>
            </w:r>
          </w:del>
        </w:sdtContent>
      </w:sdt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Schaufeli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2016). </w:t>
      </w:r>
    </w:p>
    <w:p w14:paraId="0000002F" w14:textId="77777777" w:rsidR="005F23B3" w:rsidRDefault="006945CE">
      <w:pPr>
        <w:spacing w:after="0" w:line="36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No Tribunal de Justiça </w:t>
      </w:r>
      <w:sdt>
        <w:sdtPr>
          <w:tag w:val="goog_rdk_102"/>
          <w:id w:val="792557626"/>
        </w:sdtPr>
        <w:sdtEndPr/>
        <w:sdtContent>
          <w:ins w:id="115" w:author="Clarissa Pinto Pizarro de Freitas" w:date="2021-07-15T13:03:00Z">
            <w:r>
              <w:rPr>
                <w:rFonts w:ascii="Arial" w:eastAsia="Arial" w:hAnsi="Arial" w:cs="Arial"/>
                <w:sz w:val="24"/>
                <w:szCs w:val="24"/>
              </w:rPr>
              <w:t xml:space="preserve">do Rio Grande do 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>S</w:t>
      </w:r>
      <w:sdt>
        <w:sdtPr>
          <w:tag w:val="goog_rdk_103"/>
          <w:id w:val="-1457246484"/>
        </w:sdtPr>
        <w:sdtEndPr/>
        <w:sdtContent>
          <w:ins w:id="116" w:author="Clarissa Pinto Pizarro de Freitas" w:date="2021-07-15T13:03:00Z">
            <w:r>
              <w:rPr>
                <w:rFonts w:ascii="Arial" w:eastAsia="Arial" w:hAnsi="Arial" w:cs="Arial"/>
                <w:sz w:val="24"/>
                <w:szCs w:val="24"/>
              </w:rPr>
              <w:t>ul</w:t>
            </w:r>
          </w:ins>
        </w:sdtContent>
      </w:sdt>
      <w:r>
        <w:rPr>
          <w:rFonts w:ascii="Arial" w:eastAsia="Arial" w:hAnsi="Arial" w:cs="Arial"/>
          <w:sz w:val="24"/>
          <w:szCs w:val="24"/>
        </w:rPr>
        <w:t xml:space="preserve"> (TJRS), de Porto Alegre e região metropolitana, foi realizado um estudo com o objetivo de analisar a possível relação do engajamento com a saúde mental e a personalidade dos servidores do judiciário, considerando como parâmetro de mediação da personalidade, o fator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 suas dimensões vulnerabilidade, desajustamento psicossocial, ansiedade e depressão. Os resultados demonstraram que os oficiais apresentam problemas de saúde mental e têm a energia vital como principal </w:t>
      </w:r>
      <w:proofErr w:type="spellStart"/>
      <w:r>
        <w:rPr>
          <w:rFonts w:ascii="Arial" w:eastAsia="Arial" w:hAnsi="Arial" w:cs="Arial"/>
          <w:sz w:val="24"/>
          <w:szCs w:val="24"/>
        </w:rPr>
        <w:t>preditor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engajamento. Além disso, o engajamento estava negativamente associado com distúrbios psiquiátricos menores e de forma indireta com 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Dalanhol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2017).</w:t>
      </w:r>
      <w:r>
        <w:rPr>
          <w:rFonts w:ascii="Arial" w:eastAsia="Arial" w:hAnsi="Arial" w:cs="Arial"/>
          <w:sz w:val="24"/>
          <w:szCs w:val="24"/>
        </w:rPr>
        <w:tab/>
      </w:r>
    </w:p>
    <w:p w14:paraId="00000030" w14:textId="77777777" w:rsidR="005F23B3" w:rsidRDefault="005F23B3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0000031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bookmarkStart w:id="117" w:name="_heading=h.30j0zll" w:colFirst="0" w:colLast="0"/>
      <w:bookmarkEnd w:id="117"/>
      <w:r>
        <w:rPr>
          <w:rFonts w:ascii="Arial" w:eastAsia="Arial" w:hAnsi="Arial" w:cs="Arial"/>
          <w:b/>
          <w:color w:val="000000"/>
          <w:sz w:val="24"/>
          <w:szCs w:val="24"/>
        </w:rPr>
        <w:t>Trabalho Significativo</w:t>
      </w:r>
    </w:p>
    <w:p w14:paraId="00000032" w14:textId="77777777" w:rsidR="005F23B3" w:rsidRDefault="006945CE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Ao realizar suas atividades laborais, os profissionais atribuem algum tipo de sentido a essas atividades. O sentido que os profissionais fornecem ao trabalho é influenciado por seus valores pessoais e seu propósito de vida, de modo que o trabalho pode ser considerado significativo quando há uma congruência entre as atividades laborais dos profissionais, suas crenças, valores e objetivos de vida (Van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den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Heuvel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et al., 2009). A presença de percepções que o trabalho é significativo também está relacionada ao valor que os profissionais atribuem às contribuições que as atividades ocupacionais originam as suas comunidades e a sociedade (May et al., 2004). Além disso, verifica-se que as percepções sobre o sentido do trabalho estão associadas </w:t>
      </w:r>
      <w:sdt>
        <w:sdtPr>
          <w:tag w:val="goog_rdk_104"/>
          <w:id w:val="1900948140"/>
        </w:sdtPr>
        <w:sdtEndPr/>
        <w:sdtContent>
          <w:ins w:id="118" w:author="Clarissa Pinto Pizarro de Freitas" w:date="2021-07-15T13:06:00Z"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t>à</w:t>
            </w:r>
          </w:ins>
        </w:sdtContent>
      </w:sdt>
      <w:sdt>
        <w:sdtPr>
          <w:tag w:val="goog_rdk_105"/>
          <w:id w:val="1554577246"/>
        </w:sdtPr>
        <w:sdtEndPr/>
        <w:sdtContent>
          <w:del w:id="119" w:author="Clarissa Pinto Pizarro de Freitas" w:date="2021-07-15T13:06:00Z"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  <w:delText>a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congruência entre os valores morais dos profissionais e as atividades ocupacionais, de modo aos trabalhadores compreenderem que estão se desenvolvendo e sendo úteis à sociedade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Morin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2001).</w:t>
      </w:r>
    </w:p>
    <w:sdt>
      <w:sdtPr>
        <w:tag w:val="goog_rdk_108"/>
        <w:id w:val="600388608"/>
      </w:sdtPr>
      <w:sdtEndPr/>
      <w:sdtContent>
        <w:p w14:paraId="00000033" w14:textId="77777777" w:rsidR="005F23B3" w:rsidRDefault="006945CE">
          <w:pPr>
            <w:spacing w:line="360" w:lineRule="auto"/>
            <w:ind w:firstLine="709"/>
            <w:jc w:val="both"/>
            <w:rPr>
              <w:ins w:id="120" w:author="Clarissa Pinto Pizarro de Freitas" w:date="2021-07-15T13:39:00Z"/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 xml:space="preserve">O trabalho significativo pode ser compreendido como as percepções dos profissionais que suas atividades ocupacionais se caracterizam como </w:t>
          </w:r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lastRenderedPageBreak/>
            <w:t>uma experiência positiva, as quais têm um propósito, contribuem ao seu desenvolvimento pessoal, assim como produz benefícios à sociedade (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>Steger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 xml:space="preserve"> et al., 2012). Observa-se que o sentido que o trabalho assume para os profissionais se estende para além das fronteiras do espaço organizacional, de modo a impactar na execução da forma que ele realiza o trabalho e nas suas relações pessoais (Van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>den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>Heuvel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 xml:space="preserve"> et al., 2009). Desta forma, o trabalho significativo pode ocasionar um aumento do sentimento de relevância que o trabalho possui para </w:t>
          </w:r>
          <w:sdt>
            <w:sdtPr>
              <w:tag w:val="goog_rdk_106"/>
              <w:id w:val="1217938277"/>
            </w:sdtPr>
            <w:sdtEndPr/>
            <w:sdtContent>
              <w:ins w:id="121" w:author="Clarissa Pinto Pizarro de Freitas" w:date="2021-07-15T13:06:00Z">
                <w:r>
                  <w:rPr>
                    <w:rFonts w:ascii="Arial" w:eastAsia="Arial" w:hAnsi="Arial" w:cs="Arial"/>
                    <w:color w:val="000000"/>
                    <w:sz w:val="24"/>
                    <w:szCs w:val="24"/>
                    <w:highlight w:val="white"/>
                  </w:rPr>
                  <w:t xml:space="preserve">o </w:t>
                </w:r>
              </w:ins>
            </w:sdtContent>
          </w:sdt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>profissional, fortalecendo os processos de autoconhecimento e desenvolvimento pessoal. Esse também está relacionado a uma vida mais satisfatória e devido ao aspecto social do trabalho, está relacionado a um sentimento de que aquilo que o profissional realiza, faz a diferença no mundo, dado a dimensão social do trabalho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>(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>Dik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 xml:space="preserve"> &amp; </w:t>
          </w: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>Duffy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  <w:highlight w:val="white"/>
            </w:rPr>
            <w:t>, 2007)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  <w:sdt>
            <w:sdtPr>
              <w:tag w:val="goog_rdk_107"/>
              <w:id w:val="-751346672"/>
            </w:sdtPr>
            <w:sdtEndPr/>
            <w:sdtContent/>
          </w:sdt>
        </w:p>
      </w:sdtContent>
    </w:sdt>
    <w:sdt>
      <w:sdtPr>
        <w:tag w:val="goog_rdk_125"/>
        <w:id w:val="1769118916"/>
      </w:sdtPr>
      <w:sdtEndPr/>
      <w:sdtContent>
        <w:p w14:paraId="00000034" w14:textId="77777777" w:rsidR="005F23B3" w:rsidRPr="005F23B3" w:rsidRDefault="002259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ind w:firstLine="709"/>
            <w:jc w:val="both"/>
            <w:rPr>
              <w:rPrChange w:id="122" w:author="Clarissa Pinto Pizarro de Freitas" w:date="2021-07-15T13:06:00Z">
                <w:rPr>
                  <w:rFonts w:ascii="Arial" w:eastAsia="Arial" w:hAnsi="Arial" w:cs="Arial"/>
                  <w:color w:val="4472C4"/>
                  <w:sz w:val="24"/>
                  <w:szCs w:val="24"/>
                </w:rPr>
              </w:rPrChange>
            </w:rPr>
            <w:pPrChange w:id="123" w:author="Clarissa Pinto Pizarro de Freitas" w:date="2021-07-15T13:06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hd w:val="clear" w:color="auto" w:fill="FFFFFF"/>
                <w:tabs>
                  <w:tab w:val="left" w:pos="916"/>
                  <w:tab w:val="left" w:pos="1832"/>
                  <w:tab w:val="left" w:pos="2748"/>
                  <w:tab w:val="left" w:pos="3664"/>
                  <w:tab w:val="left" w:pos="4580"/>
                  <w:tab w:val="left" w:pos="5496"/>
                  <w:tab w:val="left" w:pos="6412"/>
                  <w:tab w:val="left" w:pos="7328"/>
                  <w:tab w:val="left" w:pos="8244"/>
                  <w:tab w:val="left" w:pos="9160"/>
                  <w:tab w:val="left" w:pos="10076"/>
                  <w:tab w:val="left" w:pos="10992"/>
                  <w:tab w:val="left" w:pos="11908"/>
                  <w:tab w:val="left" w:pos="12824"/>
                  <w:tab w:val="left" w:pos="13740"/>
                  <w:tab w:val="left" w:pos="14656"/>
                </w:tabs>
                <w:spacing w:after="0" w:line="360" w:lineRule="auto"/>
                <w:jc w:val="both"/>
              </w:pPr>
            </w:pPrChange>
          </w:pPr>
          <w:sdt>
            <w:sdtPr>
              <w:tag w:val="goog_rdk_109"/>
              <w:id w:val="891616191"/>
            </w:sdtPr>
            <w:sdtEndPr/>
            <w:sdtContent>
              <w:ins w:id="124" w:author="Clarissa Pinto Pizarro de Freitas" w:date="2021-07-15T13:39:00Z">
                <w:r w:rsidR="006945CE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Foi observado que facetas do fator </w:t>
                </w:r>
                <w:proofErr w:type="spellStart"/>
                <w:r w:rsidR="006945CE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conscienciosidade</w:t>
                </w:r>
                <w:proofErr w:type="spellEnd"/>
                <w:r w:rsidR="006945CE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, amabilidade, extroversão e abertura estão positivamente associadas a maiores níveis de trabalho significativo (</w:t>
                </w:r>
                <w:proofErr w:type="spellStart"/>
                <w:r w:rsidR="006945CE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Simonet</w:t>
                </w:r>
                <w:proofErr w:type="spellEnd"/>
                <w:r w:rsidR="006945CE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 &amp; </w:t>
                </w:r>
                <w:proofErr w:type="spellStart"/>
                <w:r w:rsidR="006945CE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Castille</w:t>
                </w:r>
                <w:proofErr w:type="spellEnd"/>
                <w:r w:rsidR="006945CE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, 2020). Considerando essas relações, a primeira hipótese do presente estudo foi proposta:</w:t>
                </w:r>
              </w:ins>
            </w:sdtContent>
          </w:sdt>
          <w:r w:rsidR="006945CE">
            <w:rPr>
              <w:rFonts w:ascii="Arial" w:eastAsia="Arial" w:hAnsi="Arial" w:cs="Arial"/>
              <w:color w:val="4472C4"/>
              <w:sz w:val="24"/>
              <w:szCs w:val="24"/>
            </w:rPr>
            <w:tab/>
          </w:r>
          <w:sdt>
            <w:sdtPr>
              <w:tag w:val="goog_rdk_110"/>
              <w:id w:val="857849053"/>
            </w:sdtPr>
            <w:sdtEndPr/>
            <w:sdtContent>
              <w:del w:id="125" w:author="Clarissa Pinto Pizarro de Freitas" w:date="2021-07-15T13:10:00Z">
                <w:r w:rsidR="006945CE">
                  <w:rPr>
                    <w:rFonts w:ascii="Arial" w:eastAsia="Arial" w:hAnsi="Arial" w:cs="Arial"/>
                    <w:color w:val="4472C4"/>
                    <w:sz w:val="24"/>
                    <w:szCs w:val="24"/>
                  </w:rPr>
                  <w:delText xml:space="preserve">Uma pesquisa realizada na Austrália com duas medições, identificou que </w:delText>
                </w:r>
                <w:r w:rsidR="006945CE">
                  <w:rPr>
                    <w:rFonts w:ascii="Arial" w:eastAsia="Arial" w:hAnsi="Arial" w:cs="Arial"/>
                    <w:color w:val="4472C4"/>
                    <w:sz w:val="24"/>
                    <w:szCs w:val="24"/>
                    <w:highlight w:val="white"/>
                  </w:rPr>
                  <w:delText>o estresse atuou como mediador entre a influência</w:delText>
                </w:r>
              </w:del>
            </w:sdtContent>
          </w:sdt>
          <w:sdt>
            <w:sdtPr>
              <w:tag w:val="goog_rdk_111"/>
              <w:id w:val="278771101"/>
            </w:sdtPr>
            <w:sdtEndPr/>
            <w:sdtContent>
              <w:customXmlInsRangeStart w:id="126" w:author="Clarissa Pinto Pizarro de Freitas" w:date="2021-07-15T13:10:00Z"/>
              <w:sdt>
                <w:sdtPr>
                  <w:tag w:val="goog_rdk_112"/>
                  <w:id w:val="-656148343"/>
                </w:sdtPr>
                <w:sdtEndPr/>
                <w:sdtContent>
                  <w:customXmlInsRangeEnd w:id="126"/>
                  <w:ins w:id="127" w:author="Clarissa Pinto Pizarro de Freitas" w:date="2021-07-15T13:10:00Z">
                    <w:del w:id="128" w:author="Clarissa Pinto Pizarro de Freitas" w:date="2021-07-15T13:10:00Z">
                      <w:r w:rsidR="006945CE">
                        <w:rPr>
                          <w:rFonts w:ascii="Arial" w:eastAsia="Arial" w:hAnsi="Arial" w:cs="Arial"/>
                          <w:color w:val="4472C4"/>
                          <w:sz w:val="24"/>
                          <w:szCs w:val="24"/>
                          <w:highlight w:val="white"/>
                        </w:rPr>
                        <w:delText xml:space="preserve"> do trabalho significativo e</w:delText>
                      </w:r>
                    </w:del>
                  </w:ins>
                  <w:customXmlInsRangeStart w:id="129" w:author="Clarissa Pinto Pizarro de Freitas" w:date="2021-07-15T13:10:00Z"/>
                </w:sdtContent>
              </w:sdt>
              <w:customXmlInsRangeEnd w:id="129"/>
            </w:sdtContent>
          </w:sdt>
          <w:sdt>
            <w:sdtPr>
              <w:tag w:val="goog_rdk_113"/>
              <w:id w:val="-1285799256"/>
            </w:sdtPr>
            <w:sdtEndPr/>
            <w:sdtContent>
              <w:del w:id="130" w:author="Clarissa Pinto Pizarro de Freitas" w:date="2021-07-15T13:10:00Z">
                <w:r w:rsidR="006945CE">
                  <w:rPr>
                    <w:rFonts w:ascii="Arial" w:eastAsia="Arial" w:hAnsi="Arial" w:cs="Arial"/>
                    <w:color w:val="4472C4"/>
                    <w:sz w:val="24"/>
                    <w:szCs w:val="24"/>
                    <w:highlight w:val="white"/>
                  </w:rPr>
                  <w:delText xml:space="preserve"> da política organizacional </w:delText>
                </w:r>
              </w:del>
            </w:sdtContent>
          </w:sdt>
          <w:sdt>
            <w:sdtPr>
              <w:tag w:val="goog_rdk_114"/>
              <w:id w:val="167381405"/>
            </w:sdtPr>
            <w:sdtEndPr/>
            <w:sdtContent>
              <w:customXmlInsRangeStart w:id="131" w:author="Clarissa Pinto Pizarro de Freitas" w:date="2021-07-15T13:10:00Z"/>
              <w:sdt>
                <w:sdtPr>
                  <w:tag w:val="goog_rdk_115"/>
                  <w:id w:val="1938404521"/>
                </w:sdtPr>
                <w:sdtEndPr/>
                <w:sdtContent>
                  <w:customXmlInsRangeEnd w:id="131"/>
                  <w:ins w:id="132" w:author="Clarissa Pinto Pizarro de Freitas" w:date="2021-07-15T13:10:00Z">
                    <w:del w:id="133" w:author="Clarissa Pinto Pizarro de Freitas" w:date="2021-07-15T13:10:00Z">
                      <w:r w:rsidR="006945CE">
                        <w:rPr>
                          <w:rFonts w:ascii="Arial" w:eastAsia="Arial" w:hAnsi="Arial" w:cs="Arial"/>
                          <w:color w:val="4472C4"/>
                          <w:sz w:val="24"/>
                          <w:szCs w:val="24"/>
                          <w:highlight w:val="white"/>
                        </w:rPr>
                        <w:delText xml:space="preserve">com </w:delText>
                      </w:r>
                    </w:del>
                  </w:ins>
                  <w:customXmlInsRangeStart w:id="134" w:author="Clarissa Pinto Pizarro de Freitas" w:date="2021-07-15T13:10:00Z"/>
                </w:sdtContent>
              </w:sdt>
              <w:customXmlInsRangeEnd w:id="134"/>
            </w:sdtContent>
          </w:sdt>
          <w:sdt>
            <w:sdtPr>
              <w:tag w:val="goog_rdk_116"/>
              <w:id w:val="472181114"/>
            </w:sdtPr>
            <w:sdtEndPr/>
            <w:sdtContent>
              <w:del w:id="135" w:author="Clarissa Pinto Pizarro de Freitas" w:date="2021-07-15T13:10:00Z">
                <w:r w:rsidR="006945CE">
                  <w:rPr>
                    <w:rFonts w:ascii="Arial" w:eastAsia="Arial" w:hAnsi="Arial" w:cs="Arial"/>
                    <w:color w:val="4472C4"/>
                    <w:sz w:val="24"/>
                    <w:szCs w:val="24"/>
                    <w:highlight w:val="white"/>
                  </w:rPr>
                  <w:delText>e o engajamento</w:delText>
                </w:r>
              </w:del>
            </w:sdtContent>
          </w:sdt>
          <w:sdt>
            <w:sdtPr>
              <w:tag w:val="goog_rdk_117"/>
              <w:id w:val="-702863464"/>
            </w:sdtPr>
            <w:sdtEndPr/>
            <w:sdtContent>
              <w:customXmlInsRangeStart w:id="136" w:author="Clarissa Pinto Pizarro de Freitas" w:date="2021-07-15T13:10:00Z"/>
              <w:sdt>
                <w:sdtPr>
                  <w:tag w:val="goog_rdk_118"/>
                  <w:id w:val="1226178336"/>
                </w:sdtPr>
                <w:sdtEndPr/>
                <w:sdtContent>
                  <w:customXmlInsRangeEnd w:id="136"/>
                  <w:ins w:id="137" w:author="Clarissa Pinto Pizarro de Freitas" w:date="2021-07-15T13:10:00Z">
                    <w:del w:id="138" w:author="Clarissa Pinto Pizarro de Freitas" w:date="2021-07-15T13:10:00Z">
                      <w:r w:rsidR="006945CE">
                        <w:rPr>
                          <w:rFonts w:ascii="Arial" w:eastAsia="Arial" w:hAnsi="Arial" w:cs="Arial"/>
                          <w:color w:val="4472C4"/>
                          <w:sz w:val="24"/>
                          <w:szCs w:val="24"/>
                          <w:highlight w:val="white"/>
                        </w:rPr>
                        <w:delText xml:space="preserve"> </w:delText>
                      </w:r>
                    </w:del>
                  </w:ins>
                  <w:customXmlInsRangeStart w:id="139" w:author="Clarissa Pinto Pizarro de Freitas" w:date="2021-07-15T13:10:00Z"/>
                </w:sdtContent>
              </w:sdt>
              <w:customXmlInsRangeEnd w:id="139"/>
            </w:sdtContent>
          </w:sdt>
          <w:sdt>
            <w:sdtPr>
              <w:tag w:val="goog_rdk_119"/>
              <w:id w:val="924006173"/>
            </w:sdtPr>
            <w:sdtEndPr/>
            <w:sdtContent>
              <w:del w:id="140" w:author="Clarissa Pinto Pizarro de Freitas" w:date="2021-07-15T13:10:00Z">
                <w:r w:rsidR="006945CE">
                  <w:rPr>
                    <w:rFonts w:ascii="Arial" w:eastAsia="Arial" w:hAnsi="Arial" w:cs="Arial"/>
                    <w:color w:val="4472C4"/>
                    <w:sz w:val="24"/>
                    <w:szCs w:val="24"/>
                    <w:highlight w:val="white"/>
                  </w:rPr>
                  <w:delText>no trabalho</w:delText>
                </w:r>
              </w:del>
            </w:sdtContent>
          </w:sdt>
          <w:sdt>
            <w:sdtPr>
              <w:tag w:val="goog_rdk_120"/>
              <w:id w:val="195048272"/>
            </w:sdtPr>
            <w:sdtEndPr/>
            <w:sdtContent>
              <w:customXmlInsRangeStart w:id="141" w:author="Clarissa Pinto Pizarro de Freitas" w:date="2021-07-15T13:10:00Z"/>
              <w:sdt>
                <w:sdtPr>
                  <w:tag w:val="goog_rdk_121"/>
                  <w:id w:val="-1270241309"/>
                </w:sdtPr>
                <w:sdtEndPr/>
                <w:sdtContent>
                  <w:customXmlInsRangeEnd w:id="141"/>
                  <w:ins w:id="142" w:author="Clarissa Pinto Pizarro de Freitas" w:date="2021-07-15T13:10:00Z">
                    <w:del w:id="143" w:author="Clarissa Pinto Pizarro de Freitas" w:date="2021-07-15T13:10:00Z">
                      <w:r w:rsidR="006945CE">
                        <w:rPr>
                          <w:rFonts w:ascii="Arial" w:eastAsia="Arial" w:hAnsi="Arial" w:cs="Arial"/>
                          <w:color w:val="4472C4"/>
                          <w:sz w:val="24"/>
                          <w:szCs w:val="24"/>
                          <w:highlight w:val="white"/>
                        </w:rPr>
                        <w:delText xml:space="preserve"> (Landells &amp; Albrecht, 2019). O estudo de Leonardo et al. (in press) também evidenciou o impacto positivo do trabalho significativo na explicação dos níveis de engajamento.</w:delText>
                      </w:r>
                    </w:del>
                  </w:ins>
                  <w:customXmlInsRangeStart w:id="144" w:author="Clarissa Pinto Pizarro de Freitas" w:date="2021-07-15T13:10:00Z"/>
                </w:sdtContent>
              </w:sdt>
              <w:customXmlInsRangeEnd w:id="144"/>
            </w:sdtContent>
          </w:sdt>
          <w:sdt>
            <w:sdtPr>
              <w:tag w:val="goog_rdk_122"/>
              <w:id w:val="-740794569"/>
            </w:sdtPr>
            <w:sdtEndPr/>
            <w:sdtContent>
              <w:del w:id="145" w:author="Clarissa Pinto Pizarro de Freitas" w:date="2021-07-15T13:10:00Z">
                <w:r w:rsidR="006945CE">
                  <w:rPr>
                    <w:rFonts w:ascii="Arial" w:eastAsia="Arial" w:hAnsi="Arial" w:cs="Arial"/>
                    <w:color w:val="4472C4"/>
                    <w:sz w:val="24"/>
                    <w:szCs w:val="24"/>
                    <w:highlight w:val="white"/>
                  </w:rPr>
                  <w:delText>, bem como entre o trabalho significativo e o engajamento no trabalho</w:delText>
                </w:r>
              </w:del>
            </w:sdtContent>
          </w:sdt>
          <w:r w:rsidR="006945CE">
            <w:rPr>
              <w:rFonts w:ascii="Arial" w:eastAsia="Arial" w:hAnsi="Arial" w:cs="Arial"/>
              <w:color w:val="4472C4"/>
              <w:sz w:val="24"/>
              <w:szCs w:val="24"/>
              <w:highlight w:val="white"/>
            </w:rPr>
            <w:t xml:space="preserve">. </w:t>
          </w:r>
          <w:sdt>
            <w:sdtPr>
              <w:tag w:val="goog_rdk_123"/>
              <w:id w:val="126367430"/>
            </w:sdtPr>
            <w:sdtEndPr/>
            <w:sdtContent>
              <w:del w:id="146" w:author="Clarissa Pinto Pizarro de Freitas" w:date="2021-07-15T13:10:00Z">
                <w:r w:rsidR="006945CE">
                  <w:rPr>
                    <w:rFonts w:ascii="Arial" w:eastAsia="Arial" w:hAnsi="Arial" w:cs="Arial"/>
                    <w:color w:val="4472C4"/>
                    <w:sz w:val="24"/>
                    <w:szCs w:val="24"/>
                    <w:highlight w:val="white"/>
                  </w:rPr>
                  <w:delText>Trazendo uma leitura de um elemento que possui uma influência potencialmente importante no engajamento (</w:delText>
                </w:r>
                <w:r w:rsidR="006945CE">
                  <w:rPr>
                    <w:rFonts w:ascii="Arial" w:eastAsia="Arial" w:hAnsi="Arial" w:cs="Arial"/>
                    <w:color w:val="4472C4"/>
                    <w:sz w:val="24"/>
                    <w:szCs w:val="24"/>
                  </w:rPr>
                  <w:delText>Landells &amp; Albrecht, 2019).</w:delText>
                </w:r>
              </w:del>
            </w:sdtContent>
          </w:sdt>
          <w:sdt>
            <w:sdtPr>
              <w:tag w:val="goog_rdk_124"/>
              <w:id w:val="-1408381853"/>
            </w:sdtPr>
            <w:sdtEndPr/>
            <w:sdtContent/>
          </w:sdt>
        </w:p>
      </w:sdtContent>
    </w:sdt>
    <w:p w14:paraId="00000035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>Hipótese 1</w:t>
      </w:r>
      <w:r>
        <w:rPr>
          <w:rFonts w:ascii="Arial" w:eastAsia="Arial" w:hAnsi="Arial" w:cs="Arial"/>
          <w:sz w:val="24"/>
          <w:szCs w:val="24"/>
        </w:rPr>
        <w:t xml:space="preserve"> - O trabalho significativo está positivamente relacionado com a abertura, sociabilidade, </w:t>
      </w:r>
      <w:proofErr w:type="spellStart"/>
      <w:r>
        <w:rPr>
          <w:rFonts w:ascii="Arial" w:eastAsia="Arial" w:hAnsi="Arial" w:cs="Arial"/>
          <w:sz w:val="24"/>
          <w:szCs w:val="24"/>
        </w:rPr>
        <w:t>conscienciosidade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extroversão, e negativamente relacionado ao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36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Tahoma" w:eastAsia="Tahoma" w:hAnsi="Tahoma" w:cs="Tahoma"/>
          <w:color w:val="4472C4"/>
          <w:sz w:val="24"/>
          <w:szCs w:val="24"/>
        </w:rPr>
        <w:tab/>
      </w:r>
    </w:p>
    <w:p w14:paraId="00000037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bookmarkStart w:id="147" w:name="_heading=h.1fob9te" w:colFirst="0" w:colLast="0"/>
      <w:bookmarkEnd w:id="147"/>
      <w:r>
        <w:rPr>
          <w:rFonts w:ascii="Arial" w:eastAsia="Arial" w:hAnsi="Arial" w:cs="Arial"/>
          <w:b/>
          <w:color w:val="000000"/>
          <w:sz w:val="24"/>
          <w:szCs w:val="24"/>
        </w:rPr>
        <w:t>Engajamento no Trabalho</w:t>
      </w:r>
    </w:p>
    <w:p w14:paraId="00000038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O engajamento no trabalho refere-se a uma visão positiva e gratificante sobre o trabalho, no qual o indivíduo </w:t>
      </w:r>
      <w:sdt>
        <w:sdtPr>
          <w:tag w:val="goog_rdk_126"/>
          <w:id w:val="1900861013"/>
        </w:sdtPr>
        <w:sdtEndPr/>
        <w:sdtContent>
          <w:ins w:id="148" w:author="Clarissa Pinto Pizarro de Freitas" w:date="2021-07-15T13:50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despende</w:t>
            </w:r>
          </w:ins>
        </w:sdtContent>
      </w:sdt>
      <w:sdt>
        <w:sdtPr>
          <w:tag w:val="goog_rdk_127"/>
          <w:id w:val="-679192654"/>
        </w:sdtPr>
        <w:sdtEndPr/>
        <w:sdtContent>
          <w:del w:id="149" w:author="Clarissa Pinto Pizarro de Freitas" w:date="2021-07-15T13:50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>dispende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 seu vigor, sua dedicação e é absorvido na execução das suas atividades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Schaufeli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al., 2002). Sendo assim, a presença de altos níveis de engajamento no trabalho está relacionada ao esforço de dedicar-se várias horas para concluir suas atividades (Kahn 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Fellows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2013), assim como a energia e esforço dedicado ao trabalho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Chughtai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Buckley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2008), entusiasmo e a paixão dedicado ao trabalho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Schaufeli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al.</w:t>
      </w:r>
      <w:r>
        <w:rPr>
          <w:rFonts w:ascii="Arial" w:eastAsia="Arial" w:hAnsi="Arial" w:cs="Arial"/>
          <w:i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>2002). O estado de engajamento também pode estar associado à sensação de estar absorvido na atividade, havendo inclusive uma mudança na relação de temporalidade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Chughtai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Buckley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2008;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Schaufeli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al., 2002). Essa imersão pode gerar um estado de absorção tão grande que pode ocorrer uma dificuldade do indivíduo se desprender do trabalho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Schaufeli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al., 2002). </w:t>
      </w:r>
    </w:p>
    <w:p w14:paraId="00000039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A933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engajamento no trabalho tem sido investigado, pois tem um impacto positivo no desempenho e bem-estar psicológico (</w:t>
      </w:r>
      <w:proofErr w:type="spellStart"/>
      <w:r>
        <w:rPr>
          <w:rFonts w:ascii="Arial" w:eastAsia="Arial" w:hAnsi="Arial" w:cs="Arial"/>
          <w:sz w:val="24"/>
          <w:szCs w:val="24"/>
        </w:rPr>
        <w:t>Robledo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2019).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presença de altos níveis de engajamento de profissionais esteve positivamente associada </w:t>
      </w:r>
      <w:sdt>
        <w:sdtPr>
          <w:tag w:val="goog_rdk_128"/>
          <w:id w:val="-1886241159"/>
        </w:sdtPr>
        <w:sdtEndPr/>
        <w:sdtContent>
          <w:ins w:id="150" w:author="Clarissa Pinto Pizarro de Freitas" w:date="2021-07-15T13:50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ins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os relatos de saúde, bem-estar e suas avaliações sobre as relações sociais percebidas. </w:t>
      </w:r>
    </w:p>
    <w:sdt>
      <w:sdtPr>
        <w:tag w:val="goog_rdk_133"/>
        <w:id w:val="-442384194"/>
      </w:sdtPr>
      <w:sdtEndPr/>
      <w:sdtContent>
        <w:p w14:paraId="0000003A" w14:textId="77777777" w:rsidR="005F23B3" w:rsidRDefault="006945CE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jc w:val="both"/>
            <w:rPr>
              <w:del w:id="151" w:author="Clarissa Pinto Pizarro de Freitas" w:date="2021-07-15T13:15:00Z"/>
              <w:rFonts w:ascii="inherit" w:eastAsia="inherit" w:hAnsi="inherit" w:cs="inherit"/>
              <w:sz w:val="42"/>
              <w:szCs w:val="42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Um estudo com 1236 profissionais de enfermagem, identificou que o </w:t>
          </w:r>
          <w:sdt>
            <w:sdtPr>
              <w:tag w:val="goog_rdk_129"/>
              <w:id w:val="-64569552"/>
            </w:sdtPr>
            <w:sdtEndPr/>
            <w:sdtContent>
              <w:proofErr w:type="spellStart"/>
              <w:ins w:id="152" w:author="Clarissa Pinto Pizarro de Freitas" w:date="2021-07-15T13:15:00Z">
                <w:r>
                  <w:rPr>
                    <w:rFonts w:ascii="Arial" w:eastAsia="Arial" w:hAnsi="Arial" w:cs="Arial"/>
                    <w:sz w:val="24"/>
                    <w:szCs w:val="24"/>
                  </w:rPr>
                  <w:t>burnout</w:t>
                </w:r>
              </w:ins>
              <w:proofErr w:type="spellEnd"/>
            </w:sdtContent>
          </w:sdt>
          <w:sdt>
            <w:sdtPr>
              <w:tag w:val="goog_rdk_130"/>
              <w:id w:val="-255511668"/>
            </w:sdtPr>
            <w:sdtEndPr/>
            <w:sdtContent>
              <w:del w:id="153" w:author="Clarissa Pinto Pizarro de Freitas" w:date="2021-07-15T13:15:00Z"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delText>bornout</w:delText>
                </w:r>
              </w:del>
            </w:sdtContent>
          </w:sdt>
          <w:r>
            <w:rPr>
              <w:rFonts w:ascii="Arial" w:eastAsia="Arial" w:hAnsi="Arial" w:cs="Arial"/>
              <w:sz w:val="24"/>
              <w:szCs w:val="24"/>
            </w:rPr>
            <w:t xml:space="preserve"> possuía uma relação negativa com a extroversão, amabilidade,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conscienciosidade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abertura, mas uma relação positiva com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neuroticismo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Já o engajamento no trabalho apresentou uma relação negativa com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neuroticismo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uma relação positiva com os demais fatores de personalidade (Pérez-Fuentes et al., 2019)</w:t>
          </w:r>
          <w:sdt>
            <w:sdtPr>
              <w:tag w:val="goog_rdk_131"/>
              <w:id w:val="-773790405"/>
            </w:sdtPr>
            <w:sdtEndPr/>
            <w:sdtContent>
              <w:ins w:id="154" w:author="Clarissa Pinto Pizarro de Freitas" w:date="2021-07-15T13:15:00Z"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. </w:t>
                </w:r>
              </w:ins>
            </w:sdtContent>
          </w:sdt>
          <w:sdt>
            <w:sdtPr>
              <w:tag w:val="goog_rdk_132"/>
              <w:id w:val="-2100782848"/>
            </w:sdtPr>
            <w:sdtEndPr/>
            <w:sdtContent/>
          </w:sdt>
        </w:p>
      </w:sdtContent>
    </w:sdt>
    <w:sdt>
      <w:sdtPr>
        <w:tag w:val="goog_rdk_135"/>
        <w:id w:val="-1190605363"/>
      </w:sdtPr>
      <w:sdtEndPr/>
      <w:sdtContent>
        <w:p w14:paraId="0000003B" w14:textId="77777777" w:rsidR="005F23B3" w:rsidRPr="005F23B3" w:rsidRDefault="002259B1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jc w:val="both"/>
            <w:rPr>
              <w:del w:id="155" w:author="Clarissa Pinto Pizarro de Freitas" w:date="2021-07-15T13:15:00Z"/>
              <w:rPrChange w:id="156" w:author="Clarissa Pinto Pizarro de Freitas" w:date="2021-07-15T13:15:00Z">
                <w:rPr>
                  <w:del w:id="157" w:author="Clarissa Pinto Pizarro de Freitas" w:date="2021-07-15T13:15:00Z"/>
                  <w:rFonts w:ascii="Arial" w:eastAsia="Arial" w:hAnsi="Arial" w:cs="Arial"/>
                  <w:color w:val="0070C0"/>
                  <w:sz w:val="24"/>
                  <w:szCs w:val="24"/>
                </w:rPr>
              </w:rPrChange>
            </w:rPr>
            <w:pPrChange w:id="158" w:author="Clarissa Pinto Pizarro de Freitas" w:date="2021-07-15T13:15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16"/>
                  <w:tab w:val="left" w:pos="1832"/>
                  <w:tab w:val="left" w:pos="2748"/>
                  <w:tab w:val="left" w:pos="3664"/>
                  <w:tab w:val="left" w:pos="4580"/>
                  <w:tab w:val="left" w:pos="5496"/>
                  <w:tab w:val="left" w:pos="6412"/>
                  <w:tab w:val="left" w:pos="7328"/>
                  <w:tab w:val="left" w:pos="8244"/>
                  <w:tab w:val="left" w:pos="9160"/>
                  <w:tab w:val="left" w:pos="10076"/>
                  <w:tab w:val="left" w:pos="10992"/>
                  <w:tab w:val="left" w:pos="11908"/>
                  <w:tab w:val="left" w:pos="12824"/>
                  <w:tab w:val="left" w:pos="13740"/>
                  <w:tab w:val="left" w:pos="14656"/>
                </w:tabs>
                <w:spacing w:after="0" w:line="360" w:lineRule="auto"/>
                <w:jc w:val="both"/>
              </w:pPr>
            </w:pPrChange>
          </w:pPr>
          <w:sdt>
            <w:sdtPr>
              <w:tag w:val="goog_rdk_134"/>
              <w:id w:val="-1677567056"/>
            </w:sdtPr>
            <w:sdtEndPr/>
            <w:sdtContent>
              <w:del w:id="159" w:author="Clarissa Pinto Pizarro de Freitas" w:date="2021-07-15T13:15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ab/>
                </w:r>
              </w:del>
            </w:sdtContent>
          </w:sdt>
        </w:p>
      </w:sdtContent>
    </w:sdt>
    <w:p w14:paraId="0000003C" w14:textId="3D4B6FA5" w:rsidR="005F23B3" w:rsidRDefault="002259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136"/>
          <w:id w:val="-1957863844"/>
        </w:sdtPr>
        <w:sdtEndPr/>
        <w:sdtContent>
          <w:del w:id="160" w:author="Clarissa Pinto Pizarro de Freitas" w:date="2021-07-15T13:15:00Z">
            <w:r w:rsidR="006945CE">
              <w:rPr>
                <w:rFonts w:ascii="Arial" w:eastAsia="Arial" w:hAnsi="Arial" w:cs="Arial"/>
                <w:sz w:val="24"/>
                <w:szCs w:val="24"/>
              </w:rPr>
              <w:tab/>
            </w:r>
          </w:del>
        </w:sdtContent>
      </w:sdt>
      <w:r w:rsidR="006945CE">
        <w:rPr>
          <w:rFonts w:ascii="Arial" w:eastAsia="Arial" w:hAnsi="Arial" w:cs="Arial"/>
          <w:sz w:val="24"/>
          <w:szCs w:val="24"/>
        </w:rPr>
        <w:t>Com base no exposto, o presente estudo buscou analisar a seguinte</w:t>
      </w:r>
      <w:sdt>
        <w:sdtPr>
          <w:tag w:val="goog_rdk_137"/>
          <w:id w:val="1186246694"/>
        </w:sdtPr>
        <w:sdtEndPr/>
        <w:sdtContent>
          <w:del w:id="161" w:author="Clarissa Pinto Pizarro de Freitas" w:date="2021-07-15T13:16:00Z">
            <w:r w:rsidR="006945CE">
              <w:rPr>
                <w:rFonts w:ascii="Arial" w:eastAsia="Arial" w:hAnsi="Arial" w:cs="Arial"/>
                <w:sz w:val="24"/>
                <w:szCs w:val="24"/>
              </w:rPr>
              <w:delText>s</w:delText>
            </w:r>
          </w:del>
        </w:sdtContent>
      </w:sdt>
      <w:r w:rsidR="00082540">
        <w:rPr>
          <w:rFonts w:ascii="Arial" w:eastAsia="Arial" w:hAnsi="Arial" w:cs="Arial"/>
          <w:sz w:val="24"/>
          <w:szCs w:val="24"/>
        </w:rPr>
        <w:t xml:space="preserve"> hipótese</w:t>
      </w:r>
      <w:r w:rsidR="006945CE">
        <w:rPr>
          <w:rFonts w:ascii="Arial" w:eastAsia="Arial" w:hAnsi="Arial" w:cs="Arial"/>
          <w:sz w:val="24"/>
          <w:szCs w:val="24"/>
        </w:rPr>
        <w:t>:</w:t>
      </w:r>
    </w:p>
    <w:p w14:paraId="0000003D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>Hipótese 2 –</w:t>
      </w:r>
      <w:r>
        <w:rPr>
          <w:rFonts w:ascii="Arial" w:eastAsia="Arial" w:hAnsi="Arial" w:cs="Arial"/>
          <w:sz w:val="24"/>
          <w:szCs w:val="24"/>
        </w:rPr>
        <w:t xml:space="preserve"> O engajamento no trabalho está positivamente associado à extroversão, sociabilidade, abertura e </w:t>
      </w:r>
      <w:proofErr w:type="spellStart"/>
      <w:r>
        <w:rPr>
          <w:rFonts w:ascii="Arial" w:eastAsia="Arial" w:hAnsi="Arial" w:cs="Arial"/>
          <w:sz w:val="24"/>
          <w:szCs w:val="24"/>
        </w:rPr>
        <w:t>consciensiosidade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 negativamente associado ao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sdt>
      <w:sdtPr>
        <w:tag w:val="goog_rdk_141"/>
        <w:id w:val="1052500899"/>
      </w:sdtPr>
      <w:sdtEndPr/>
      <w:sdtContent>
        <w:p w14:paraId="0000003E" w14:textId="77777777" w:rsidR="005F23B3" w:rsidRDefault="002259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jc w:val="both"/>
            <w:rPr>
              <w:ins w:id="162" w:author="Clarissa Pinto Pizarro de Freitas" w:date="2021-07-15T13:16:00Z"/>
              <w:rFonts w:ascii="Arial" w:eastAsia="Arial" w:hAnsi="Arial" w:cs="Arial"/>
              <w:sz w:val="24"/>
              <w:szCs w:val="24"/>
            </w:rPr>
          </w:pPr>
          <w:sdt>
            <w:sdtPr>
              <w:tag w:val="goog_rdk_139"/>
              <w:id w:val="152491724"/>
            </w:sdtPr>
            <w:sdtEndPr/>
            <w:sdtContent>
              <w:del w:id="163" w:author="Clarissa Pinto Pizarro de Freitas" w:date="2021-07-15T13:16:00Z">
                <w:r w:rsidR="006945CE">
                  <w:rPr>
                    <w:rFonts w:ascii="Arial" w:eastAsia="Arial" w:hAnsi="Arial" w:cs="Arial"/>
                    <w:color w:val="4472C4"/>
                    <w:sz w:val="28"/>
                    <w:szCs w:val="28"/>
                  </w:rPr>
                  <w:tab/>
                </w:r>
              </w:del>
            </w:sdtContent>
          </w:sdt>
          <w:r w:rsidR="006945CE">
            <w:rPr>
              <w:rFonts w:ascii="Arial" w:eastAsia="Arial" w:hAnsi="Arial" w:cs="Arial"/>
              <w:sz w:val="24"/>
              <w:szCs w:val="24"/>
            </w:rPr>
            <w:tab/>
          </w:r>
          <w:sdt>
            <w:sdtPr>
              <w:tag w:val="goog_rdk_140"/>
              <w:id w:val="-1246490463"/>
            </w:sdtPr>
            <w:sdtEndPr/>
            <w:sdtContent>
              <w:ins w:id="164" w:author="Clarissa Pinto Pizarro de Freitas" w:date="2021-07-15T13:16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Os níveis de engajamento também estiveram positivamente relacionados aos níveis de trabalho significativo (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Landells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 xml:space="preserve"> &amp; Albrecht, 2019; Leonardo et al., in 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press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). Uma pesquisa realizada na Austrália com duas medições, identificou que o estresse atuou como mediador entre a influência do trabalho significativo e da política organizacional com e o engajamento no trabalho (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Landells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 xml:space="preserve"> &amp; Albrecht, 2019). Com base nessas relações, foi proposta a terceira hipótese:</w:t>
                </w:r>
              </w:ins>
            </w:sdtContent>
          </w:sdt>
        </w:p>
      </w:sdtContent>
    </w:sdt>
    <w:bookmarkStart w:id="165" w:name="_heading=h.20cdk2yz1oc9" w:colFirst="0" w:colLast="0"/>
    <w:bookmarkEnd w:id="165"/>
    <w:p w14:paraId="0000003F" w14:textId="77777777" w:rsidR="005F23B3" w:rsidRDefault="002259B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142"/>
          <w:id w:val="1608158703"/>
        </w:sdtPr>
        <w:sdtEndPr/>
        <w:sdtContent>
          <w:ins w:id="166" w:author="Clarissa Pinto Pizarro de Freitas" w:date="2021-07-15T13:16:00Z">
            <w:r w:rsidR="006945CE">
              <w:rPr>
                <w:rFonts w:ascii="Arial" w:eastAsia="Arial" w:hAnsi="Arial" w:cs="Arial"/>
                <w:sz w:val="24"/>
                <w:szCs w:val="24"/>
              </w:rPr>
              <w:tab/>
            </w:r>
          </w:ins>
        </w:sdtContent>
      </w:sdt>
      <w:sdt>
        <w:sdtPr>
          <w:tag w:val="goog_rdk_143"/>
          <w:id w:val="1819613889"/>
        </w:sdtPr>
        <w:sdtEndPr/>
        <w:sdtContent>
          <w:r w:rsidR="006945CE">
            <w:rPr>
              <w:rFonts w:ascii="Arial" w:eastAsia="Arial" w:hAnsi="Arial" w:cs="Arial"/>
              <w:i/>
              <w:sz w:val="24"/>
              <w:szCs w:val="24"/>
              <w:rPrChange w:id="167" w:author="Clarissa Pinto Pizarro de Freitas" w:date="2021-07-15T13:19:00Z">
                <w:rPr>
                  <w:rFonts w:ascii="Arial" w:eastAsia="Arial" w:hAnsi="Arial" w:cs="Arial"/>
                  <w:i/>
                  <w:color w:val="4472C4"/>
                  <w:sz w:val="24"/>
                  <w:szCs w:val="24"/>
                </w:rPr>
              </w:rPrChange>
            </w:rPr>
            <w:t>Hipótese 3</w:t>
          </w:r>
        </w:sdtContent>
      </w:sdt>
      <w:sdt>
        <w:sdtPr>
          <w:tag w:val="goog_rdk_144"/>
          <w:id w:val="-1368984893"/>
        </w:sdtPr>
        <w:sdtEndPr/>
        <w:sdtContent>
          <w:r w:rsidR="006945CE">
            <w:rPr>
              <w:rFonts w:ascii="Arial" w:eastAsia="Arial" w:hAnsi="Arial" w:cs="Arial"/>
              <w:sz w:val="24"/>
              <w:szCs w:val="24"/>
              <w:rPrChange w:id="168" w:author="Clarissa Pinto Pizarro de Freitas" w:date="2021-07-15T13:19:00Z">
                <w:rPr>
                  <w:rFonts w:ascii="Arial" w:eastAsia="Arial" w:hAnsi="Arial" w:cs="Arial"/>
                  <w:color w:val="4472C4"/>
                  <w:sz w:val="24"/>
                  <w:szCs w:val="24"/>
                </w:rPr>
              </w:rPrChange>
            </w:rPr>
            <w:t xml:space="preserve"> –</w:t>
          </w:r>
        </w:sdtContent>
      </w:sdt>
      <w:sdt>
        <w:sdtPr>
          <w:tag w:val="goog_rdk_145"/>
          <w:id w:val="-1607494428"/>
        </w:sdtPr>
        <w:sdtEndPr/>
        <w:sdtContent>
          <w:r w:rsidR="006945CE">
            <w:rPr>
              <w:rFonts w:ascii="Arial" w:eastAsia="Arial" w:hAnsi="Arial" w:cs="Arial"/>
              <w:sz w:val="24"/>
              <w:szCs w:val="24"/>
              <w:rPrChange w:id="169" w:author="Clarissa Pinto Pizarro de Freitas" w:date="2021-07-15T13:19:00Z">
                <w:rPr>
                  <w:rFonts w:ascii="Arial" w:eastAsia="Arial" w:hAnsi="Arial" w:cs="Arial"/>
                  <w:color w:val="4472C4"/>
                  <w:sz w:val="28"/>
                  <w:szCs w:val="28"/>
                </w:rPr>
              </w:rPrChange>
            </w:rPr>
            <w:t xml:space="preserve"> </w:t>
          </w:r>
        </w:sdtContent>
      </w:sdt>
      <w:sdt>
        <w:sdtPr>
          <w:tag w:val="goog_rdk_146"/>
          <w:id w:val="1551119660"/>
        </w:sdtPr>
        <w:sdtEndPr/>
        <w:sdtContent>
          <w:r w:rsidR="006945CE">
            <w:rPr>
              <w:rFonts w:ascii="Arial" w:eastAsia="Arial" w:hAnsi="Arial" w:cs="Arial"/>
              <w:sz w:val="24"/>
              <w:szCs w:val="24"/>
              <w:rPrChange w:id="170" w:author="Clarissa Pinto Pizarro de Freitas" w:date="2021-07-15T13:19:00Z">
                <w:rPr>
                  <w:rFonts w:ascii="Arial" w:eastAsia="Arial" w:hAnsi="Arial" w:cs="Arial"/>
                  <w:color w:val="4472C4"/>
                  <w:sz w:val="24"/>
                  <w:szCs w:val="24"/>
                </w:rPr>
              </w:rPrChange>
            </w:rPr>
            <w:t xml:space="preserve">O engajamento no trabalho está positivamente associado ao trabalho significativo. </w:t>
          </w:r>
        </w:sdtContent>
      </w:sdt>
    </w:p>
    <w:p w14:paraId="00000040" w14:textId="77777777" w:rsidR="005F23B3" w:rsidRDefault="005F23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41" w14:textId="77777777" w:rsidR="005F23B3" w:rsidRDefault="005F23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2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Método</w:t>
      </w:r>
    </w:p>
    <w:p w14:paraId="00000043" w14:textId="77777777" w:rsidR="005F23B3" w:rsidRDefault="006945CE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Participaram desta pesquisa 963 pessoas, sendo que 828 responderam à pesquisa antes do início da pandemia da COVID-19 (SARS-CoV-2) e as outras 135, durante o contexto pandêmico. Na amostra antes da pandemia, a idade variou entre 18 e 69 anos (</w:t>
      </w:r>
      <w:r>
        <w:rPr>
          <w:rFonts w:ascii="Arial" w:eastAsia="Arial" w:hAnsi="Arial" w:cs="Arial"/>
          <w:i/>
          <w:sz w:val="24"/>
          <w:szCs w:val="24"/>
        </w:rPr>
        <w:t xml:space="preserve">M </w:t>
      </w:r>
      <w:r>
        <w:rPr>
          <w:rFonts w:ascii="Arial" w:eastAsia="Arial" w:hAnsi="Arial" w:cs="Arial"/>
          <w:sz w:val="24"/>
          <w:szCs w:val="24"/>
        </w:rPr>
        <w:t xml:space="preserve">= 35,48, </w:t>
      </w:r>
      <w:r>
        <w:rPr>
          <w:rFonts w:ascii="Arial" w:eastAsia="Arial" w:hAnsi="Arial" w:cs="Arial"/>
          <w:i/>
          <w:sz w:val="24"/>
          <w:szCs w:val="24"/>
        </w:rPr>
        <w:t>DP</w:t>
      </w:r>
      <w:r>
        <w:rPr>
          <w:rFonts w:ascii="Arial" w:eastAsia="Arial" w:hAnsi="Arial" w:cs="Arial"/>
          <w:sz w:val="24"/>
          <w:szCs w:val="24"/>
        </w:rPr>
        <w:t xml:space="preserve"> = 10,68), </w:t>
      </w:r>
      <w:r>
        <w:rPr>
          <w:rFonts w:ascii="Arial" w:eastAsia="Arial" w:hAnsi="Arial" w:cs="Arial"/>
          <w:sz w:val="24"/>
          <w:szCs w:val="24"/>
        </w:rPr>
        <w:lastRenderedPageBreak/>
        <w:t>sendo que a maioria das participantes eram mulheres 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= 602, 72,7%). Em relação ao estado civil, 309 pessoas informaram estar casadas (37,3%), 201 declararam estar solteiras (24,3%), 128 indicaram estar namorando (15,5%) e 103 (12,4%) reportaram estar coabitando com um/a parceiro/a, entre outros (10,5%). Sobre a escolaridade, 404 pessoas da amostra possuíam pós-graduação completa (48,8%), 295 pessoas tinham o ensino superior completo (35,60%), 128 alegaram ensino médio completo (15,5%) e uma pessoa indicou ensino fundamental completo (0,1%). 397 participantes estavam inseridos no mercado de trabalho por menos de 10 anos (47,9%), 219 possuíam entre 10 e 20 anos de trabalho (26,4%) e 212 declararam mais de 20 anos de trabalho (25,6%). A maioria da amostra relatou estar há menos de cinco anos no trabalho atual 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= 578, 69,8%), outros 93 relataram entre 5 e 10 anos no trabalho atual 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= 93, 11,2%) e 157 alegaram mais de 10 anos no emprego atual (19%). No que concerne as horas trabalhadas por semana, 248 participantes declararam até 30 horas de trabalho semanal (30%), 261 participantes informaram entre 30 e 44 horas semanais (31,5%) e 319 pessoas declararam mais de 44 horas de trabalho semanal (38,5%). A maioria dessa amostra não possuía dependentes financeiros 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= 477, 57,6%).</w:t>
      </w:r>
    </w:p>
    <w:p w14:paraId="00000044" w14:textId="77777777" w:rsidR="005F23B3" w:rsidRDefault="006945C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Os 135 participantes da amostra coletada durante a pandemia apresentaram idade variando entre 24 e 72 anos (</w:t>
      </w:r>
      <w:r>
        <w:rPr>
          <w:rFonts w:ascii="Arial" w:eastAsia="Arial" w:hAnsi="Arial" w:cs="Arial"/>
          <w:i/>
          <w:sz w:val="24"/>
          <w:szCs w:val="24"/>
        </w:rPr>
        <w:t xml:space="preserve">M </w:t>
      </w:r>
      <w:r>
        <w:rPr>
          <w:rFonts w:ascii="Arial" w:eastAsia="Arial" w:hAnsi="Arial" w:cs="Arial"/>
          <w:sz w:val="24"/>
          <w:szCs w:val="24"/>
        </w:rPr>
        <w:t xml:space="preserve">= 42,07, </w:t>
      </w:r>
      <w:r>
        <w:rPr>
          <w:rFonts w:ascii="Arial" w:eastAsia="Arial" w:hAnsi="Arial" w:cs="Arial"/>
          <w:i/>
          <w:sz w:val="24"/>
          <w:szCs w:val="24"/>
        </w:rPr>
        <w:t xml:space="preserve">DP </w:t>
      </w:r>
      <w:r>
        <w:rPr>
          <w:rFonts w:ascii="Arial" w:eastAsia="Arial" w:hAnsi="Arial" w:cs="Arial"/>
          <w:sz w:val="24"/>
          <w:szCs w:val="24"/>
        </w:rPr>
        <w:t>= 8,11). Destes participantes a maioria era do sexo feminino 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= 75, 55,6%). Sobre o estado civil, 85 pessoas relataram estarem casadas (63%) e 20 pessoas solteiras (14,8%), entre outros 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= 30, 22,2%). Em relação à escolaridade, a maioria possuía pós-graduação completa 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= 91, 67,4%), seguida por ensino superior completo 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= 24, 17,8%) e ensino médio completo 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>= 11, 8,1%); nove participantes informaram outras escolaridades. No que concerne ao tempo no mercado de trabalho, 22 pessoas tinham até 10 anos de trabalho (16,3%), 66 pessoas declararam entre 10 e 20 anos de trabalho (48,9%) e 47 participantes alegaram mais de 20 anos de trabalho (34,8%). Sobre o tempo no emprego atual, 53 pessoas estavam há menos de 5 anos em seu local atual de trabalho (39,3%), 20 pessoas alegaram entre 5 e 10 anos (14,8%) e 62 pessoas relataram mais de 10 anos em seu emprego atual (45,9%).</w:t>
      </w:r>
    </w:p>
    <w:p w14:paraId="00000045" w14:textId="77777777" w:rsidR="005F23B3" w:rsidRDefault="005F23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46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bookmarkStart w:id="171" w:name="_heading=h.tyjcwt" w:colFirst="0" w:colLast="0"/>
      <w:bookmarkEnd w:id="171"/>
      <w:r>
        <w:rPr>
          <w:rFonts w:ascii="Arial" w:eastAsia="Arial" w:hAnsi="Arial" w:cs="Arial"/>
          <w:b/>
          <w:color w:val="000000"/>
          <w:sz w:val="24"/>
          <w:szCs w:val="24"/>
        </w:rPr>
        <w:t>Instrumentos</w:t>
      </w:r>
    </w:p>
    <w:p w14:paraId="00000047" w14:textId="77777777" w:rsidR="005F23B3" w:rsidRDefault="006945CE">
      <w:pPr>
        <w:spacing w:after="0" w:line="360" w:lineRule="auto"/>
        <w:ind w:firstLine="708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O trabalho significativo foi avaliado por meio 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Escala de Sentido do Trabalho (WAMI-B,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Steger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al., 2012 adaptado por Leonardo et al., 2019). A WAMI-B é composta por 10 itens a serem respondidos em uma escala de cinco pontos, variando de 1 (totalmente falsa) a 5 (totalmente verdadeira). A versão brasileira do inventário apresentou melhores índices de ajuste na estrutura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unifatorial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(CFI = 0,99, TLI = 0,99; RMSEA = 0,08) e índice de consistência interna de 0,94 (Leonardo et al, 2019).</w:t>
      </w:r>
    </w:p>
    <w:p w14:paraId="00000048" w14:textId="77777777" w:rsidR="005F23B3" w:rsidRDefault="006945CE">
      <w:pPr>
        <w:spacing w:after="0" w:line="360" w:lineRule="auto"/>
        <w:ind w:firstLine="708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engajamento no trabalho foi mensurado através da Escala de Engajamento no Trabalho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Utrecht </w:t>
      </w:r>
      <w:r>
        <w:rPr>
          <w:rFonts w:ascii="Arial" w:eastAsia="Arial" w:hAnsi="Arial" w:cs="Arial"/>
          <w:color w:val="000000"/>
          <w:sz w:val="24"/>
          <w:szCs w:val="24"/>
        </w:rPr>
        <w:t>(UWES-9), sendo utilizada neste estudo a versão reduzida UWES-9, composta por nove itens. Todos os itens são pontuados com uma classificação de frequência de 7 pontos, numa escala que varia de 0 (nunca) a 6 (sempre).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A UWES-9 alcançou excelentes níveis de consistência interna (α = 0,92)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Schaufeli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et al., 2006). Já a versão brasileira apresentou índice de consistência interna adequada, no valor de 0,94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Vazquez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al., 2018)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. </w:t>
      </w:r>
    </w:p>
    <w:p w14:paraId="00000049" w14:textId="77777777" w:rsidR="005F23B3" w:rsidRDefault="006945CE">
      <w:pPr>
        <w:spacing w:after="0" w:line="360" w:lineRule="auto"/>
        <w:ind w:firstLine="28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Utilizando como base o modelo dos Cinco Grandes Fatores desenvolvido por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Hutz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al. (1998), foi desenvolvida a escala de Marcadores Reduzidos da Personalidade </w:t>
      </w:r>
      <w:sdt>
        <w:sdtPr>
          <w:tag w:val="goog_rdk_147"/>
          <w:id w:val="881823893"/>
        </w:sdtPr>
        <w:sdtEndPr/>
        <w:sdtContent>
          <w:del w:id="172" w:author="Clarissa Pinto Pizarro de Freitas" w:date="2021-07-15T13:55:00Z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delText xml:space="preserve">(Anexo E) </w:delText>
            </w:r>
          </w:del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para avaliar a personalidade. Esta escala foi composta por 25 itens distribuídos nos cinco fatores de personalidade. Os participantes respondem aos itens em uma escala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Likert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1 (discordo totalmente) a 5 (concordo totalmente). A consistência interna para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subescalas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apresentou resultados entre 0,61 e 0,83 (Filho et al., 2012). </w:t>
      </w:r>
    </w:p>
    <w:p w14:paraId="0000004A" w14:textId="77777777" w:rsidR="005F23B3" w:rsidRDefault="005F23B3">
      <w:pPr>
        <w:spacing w:after="0" w:line="360" w:lineRule="auto"/>
        <w:jc w:val="both"/>
      </w:pPr>
    </w:p>
    <w:p w14:paraId="0000004B" w14:textId="77777777" w:rsidR="005F23B3" w:rsidRDefault="005F23B3">
      <w:pPr>
        <w:spacing w:after="0" w:line="360" w:lineRule="auto"/>
        <w:jc w:val="both"/>
      </w:pPr>
    </w:p>
    <w:p w14:paraId="0000004C" w14:textId="77777777" w:rsidR="005F23B3" w:rsidRDefault="005F23B3">
      <w:pPr>
        <w:spacing w:after="0" w:line="360" w:lineRule="auto"/>
        <w:jc w:val="both"/>
      </w:pPr>
    </w:p>
    <w:p w14:paraId="1A6E29EA" w14:textId="77777777" w:rsidR="005133F6" w:rsidRDefault="005133F6" w:rsidP="005133F6">
      <w:pPr>
        <w:spacing w:after="0" w:line="360" w:lineRule="auto"/>
        <w:jc w:val="both"/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Procedimentos de Coleta de Dados</w:t>
      </w:r>
    </w:p>
    <w:sdt>
      <w:sdtPr>
        <w:tag w:val="goog_rdk_149"/>
        <w:id w:val="1853674150"/>
      </w:sdtPr>
      <w:sdtEndPr/>
      <w:sdtContent>
        <w:p w14:paraId="0F4ABACC" w14:textId="77777777" w:rsidR="005133F6" w:rsidRDefault="005133F6" w:rsidP="005133F6">
          <w:pPr>
            <w:spacing w:after="0" w:line="480" w:lineRule="auto"/>
            <w:ind w:firstLine="720"/>
            <w:jc w:val="both"/>
            <w:rPr>
              <w:del w:id="173" w:author="Clarissa Pinto Pizarro de Freitas" w:date="2021-07-15T13:55:00Z"/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  <w:sdt>
            <w:sdtPr>
              <w:tag w:val="goog_rdk_148"/>
              <w:id w:val="86355508"/>
            </w:sdtPr>
            <w:sdtEndPr/>
            <w:sdtContent/>
          </w:sdt>
        </w:p>
      </w:sdtContent>
    </w:sdt>
    <w:p w14:paraId="40ECCDD8" w14:textId="77777777" w:rsidR="005133F6" w:rsidRDefault="005133F6" w:rsidP="005133F6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coleta foi realizada através da plataforma</w:t>
      </w:r>
      <w:r>
        <w:rPr>
          <w:rFonts w:ascii="Arial" w:eastAsia="Arial" w:hAnsi="Arial" w:cs="Arial"/>
          <w:i/>
          <w:sz w:val="24"/>
          <w:szCs w:val="24"/>
        </w:rPr>
        <w:t xml:space="preserve"> online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Survey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monkey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na qual o participante podia optar em declarar ou não o seu e-mail de contato ao final do questionário. Os questionários foram acessados apenas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após o participante demonstrar a concordância com o Termo de Consentimento Livre e Esclarecido (TCLE). </w:t>
      </w:r>
    </w:p>
    <w:p w14:paraId="57A1B7FA" w14:textId="77777777" w:rsidR="005133F6" w:rsidRDefault="005133F6" w:rsidP="005133F6">
      <w:pPr>
        <w:spacing w:after="0" w:line="360" w:lineRule="auto"/>
        <w:ind w:firstLine="709"/>
        <w:jc w:val="both"/>
      </w:pPr>
      <w:r>
        <w:rPr>
          <w:rFonts w:ascii="Arial" w:eastAsia="Arial" w:hAnsi="Arial" w:cs="Arial"/>
          <w:sz w:val="24"/>
          <w:szCs w:val="24"/>
        </w:rPr>
        <w:t>Todos os procedimentos desse estudo, desde o planejamento até a sua execução, foram pensados considerando os critérios éticos de acordo com as Diretrizes e Normas Regulamentadoras de Pesquisa envolvendo Seres Humanos conforme a resolução 466/12 do Conselho Nacional de Saúde. Contando ainda com a devida aprovação pelo Comitê de Ética, via Plataforma Brasil, sob o número 4.713.110.</w:t>
      </w:r>
    </w:p>
    <w:p w14:paraId="53C7289E" w14:textId="77777777" w:rsidR="005133F6" w:rsidRDefault="005133F6" w:rsidP="005133F6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E7BF8E0" w14:textId="77777777" w:rsidR="005133F6" w:rsidRDefault="005133F6" w:rsidP="005133F6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Análise de Dados</w:t>
      </w:r>
    </w:p>
    <w:p w14:paraId="75079A5D" w14:textId="7782979B" w:rsidR="005133F6" w:rsidRDefault="005133F6" w:rsidP="005133F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Foi realizada a análise de redes (Machado et al., 2015; </w:t>
      </w:r>
      <w:proofErr w:type="spellStart"/>
      <w:r>
        <w:rPr>
          <w:rFonts w:ascii="Arial" w:eastAsia="Arial" w:hAnsi="Arial" w:cs="Arial"/>
          <w:sz w:val="24"/>
          <w:szCs w:val="24"/>
        </w:rPr>
        <w:t>Schmittmann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2013) para investigar as relações entre os fatores da personalidade e os níveis de engajamento. Os dados foram analisados através do software R versão 4.0.3 (R Core Team, 2020). </w:t>
      </w:r>
    </w:p>
    <w:p w14:paraId="3FB9DEB1" w14:textId="77777777" w:rsidR="005133F6" w:rsidRDefault="005133F6" w:rsidP="005133F6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análise de redes é uma técnica exploratória que busca modelar um grande conjunto de dados, apresentando-o em uma figura de rede (também chamada de </w:t>
      </w:r>
      <w:r>
        <w:rPr>
          <w:rFonts w:ascii="Arial" w:eastAsia="Arial" w:hAnsi="Arial" w:cs="Arial"/>
          <w:i/>
          <w:sz w:val="24"/>
          <w:szCs w:val="24"/>
        </w:rPr>
        <w:t>grafo</w:t>
      </w:r>
      <w:r>
        <w:rPr>
          <w:rFonts w:ascii="Arial" w:eastAsia="Arial" w:hAnsi="Arial" w:cs="Arial"/>
          <w:sz w:val="24"/>
          <w:szCs w:val="24"/>
        </w:rPr>
        <w:t xml:space="preserve">). Nesse grafo, cada variável é representada por um vértice (chamado de </w:t>
      </w:r>
      <w:r>
        <w:rPr>
          <w:rFonts w:ascii="Arial" w:eastAsia="Arial" w:hAnsi="Arial" w:cs="Arial"/>
          <w:i/>
          <w:sz w:val="24"/>
          <w:szCs w:val="24"/>
        </w:rPr>
        <w:t>nodo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cada interação entre dois nodos é retratada por uma linha (chamada de </w:t>
      </w:r>
      <w:r>
        <w:rPr>
          <w:rFonts w:ascii="Arial" w:eastAsia="Arial" w:hAnsi="Arial" w:cs="Arial"/>
          <w:i/>
          <w:sz w:val="24"/>
          <w:szCs w:val="24"/>
        </w:rPr>
        <w:t>aresta</w:t>
      </w:r>
      <w:r>
        <w:rPr>
          <w:rFonts w:ascii="Arial" w:eastAsia="Arial" w:hAnsi="Arial" w:cs="Arial"/>
          <w:sz w:val="24"/>
          <w:szCs w:val="24"/>
        </w:rPr>
        <w:t>). Na análise de redes, as arestas representam as relações estatísticas entre dois nodos. Na psicologia, a relação estatística mais utilizada para corresponder ao peso das arestas é a correlação parcial entre duas variáveis (</w:t>
      </w: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eastAsia="Arial" w:hAnsi="Arial" w:cs="Arial"/>
          <w:sz w:val="24"/>
          <w:szCs w:val="24"/>
        </w:rPr>
        <w:t>Fried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2018). No grafo, quanto mais forte a magnitude da associação maior é a espessura da aresta. As cores da aresta indicam o sinal da associação: associações positivas são indicadas por arestas azuis e associações negativas são indicadas por arestas vermelhas. A correlação parcial de um conjunto de variáveis pode ser obtida através da inversa da matriz de covariância. Como o conjunto de dados é representado por variáveis ordinais, a estimação da matriz de covariância se deu através de correlações </w:t>
      </w:r>
      <w:proofErr w:type="spellStart"/>
      <w:r>
        <w:rPr>
          <w:rFonts w:ascii="Arial" w:eastAsia="Arial" w:hAnsi="Arial" w:cs="Arial"/>
          <w:sz w:val="24"/>
          <w:szCs w:val="24"/>
        </w:rPr>
        <w:t>policóricas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8A0FE59" w14:textId="77777777" w:rsidR="005133F6" w:rsidRDefault="005133F6" w:rsidP="005133F6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análise de rede foi conduzida através do pacote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qgraph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2012). Após a obtenção da matriz de correlações parciais, a regularização LASSO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Least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Absolute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Shrinkage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Selection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Operator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Friedman et al., 2008) foi realizada para que correlações parciais muito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próximas de zero fossem fixadas em zero, gerando uma rede mais esparsa e reduzindo possíveis erros de estimação. O procedimento de regularização possibilita que entre 100 diferentes redes estimadas de forma aleatória, o modelo que contém o menor valor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Extended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Bayesian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Information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Criterion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(EBIC; </w:t>
      </w:r>
      <w:proofErr w:type="spellStart"/>
      <w:r>
        <w:rPr>
          <w:rFonts w:ascii="Arial" w:eastAsia="Arial" w:hAnsi="Arial" w:cs="Arial"/>
          <w:sz w:val="24"/>
          <w:szCs w:val="24"/>
        </w:rPr>
        <w:t>Foygel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eastAsia="Arial" w:hAnsi="Arial" w:cs="Arial"/>
          <w:sz w:val="24"/>
          <w:szCs w:val="24"/>
        </w:rPr>
        <w:t>Drton</w:t>
      </w:r>
      <w:proofErr w:type="spellEnd"/>
      <w:r>
        <w:rPr>
          <w:rFonts w:ascii="Arial" w:eastAsia="Arial" w:hAnsi="Arial" w:cs="Arial"/>
          <w:sz w:val="24"/>
          <w:szCs w:val="24"/>
        </w:rPr>
        <w:t>, 2010) seja selecionado.</w:t>
      </w:r>
    </w:p>
    <w:p w14:paraId="334A7233" w14:textId="4A6B4FB6" w:rsidR="005133F6" w:rsidRDefault="005133F6" w:rsidP="005133F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Após a estimação do grafo, calcula-se estatísticas descritivas a fim de melhor compreender as interações entre os nodos da rede. Neste estudo, calculou-se </w:t>
      </w:r>
      <w:r>
        <w:rPr>
          <w:rFonts w:ascii="Arial" w:eastAsia="Arial" w:hAnsi="Arial" w:cs="Arial"/>
          <w:i/>
          <w:sz w:val="24"/>
          <w:szCs w:val="24"/>
        </w:rPr>
        <w:t>força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i/>
          <w:sz w:val="24"/>
          <w:szCs w:val="24"/>
        </w:rPr>
        <w:t xml:space="preserve">influência esperada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Bringmann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2019). A força é calculada a partir da soma do valor absoluto das arestas diretamente conectadas a um nodo – dessa forma, quanto maior a força maior o valor absoluto de conexões que um nodo possui. A influência esperada (</w:t>
      </w:r>
      <w:proofErr w:type="spellStart"/>
      <w:r>
        <w:rPr>
          <w:rFonts w:ascii="Arial" w:eastAsia="Arial" w:hAnsi="Arial" w:cs="Arial"/>
          <w:sz w:val="24"/>
          <w:szCs w:val="24"/>
        </w:rPr>
        <w:t>Robinaugh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2016) trata das somas dos valores das arestas diretamente conectadas a um nodo. </w:t>
      </w:r>
      <w:proofErr w:type="spellStart"/>
      <w:r>
        <w:rPr>
          <w:rFonts w:ascii="Arial" w:eastAsia="Arial" w:hAnsi="Arial" w:cs="Arial"/>
          <w:sz w:val="24"/>
          <w:szCs w:val="24"/>
        </w:rPr>
        <w:t>Robinaugh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 (2016) indicam que o valor de influência esperada é preferível ao interpretar redes com arestas negativas já que seu valor pode ser negativo, o que indicaria que o nodo ao ser acionado possui poder de diminuir os valores dos outros nodos. Um nodo com alta influência esperada possui alta probabilidade de ativar os nodos subjacentes a ele. Um nodo com baixa influência esperada possui alta probabilidade de desativar os nodos subjacentes a ele.</w:t>
      </w:r>
    </w:p>
    <w:p w14:paraId="4A0BEE83" w14:textId="415955E5" w:rsidR="005133F6" w:rsidRDefault="005133F6" w:rsidP="005133F6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relação à estabilidade, ela foi avaliada por meio de amostras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bootstrapping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= 2500) utilizando o pacote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bootnet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2017). Avaliou-se a estabilidade dos pesos das arestas e a estabilidade das medidas de centralidade nas amostras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bootstrapping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 força e a influência esperadas foram escolhidas por análises de estabilidade das medidas de centralidade. Para avaliar essa estabilidade, foi utilizado o </w:t>
      </w:r>
      <w:r>
        <w:rPr>
          <w:rFonts w:ascii="Arial" w:eastAsia="Arial" w:hAnsi="Arial" w:cs="Arial"/>
          <w:i/>
          <w:sz w:val="24"/>
          <w:szCs w:val="24"/>
        </w:rPr>
        <w:t xml:space="preserve">coeficiente de estabilidade de correlação </w:t>
      </w:r>
      <w:r>
        <w:rPr>
          <w:rFonts w:ascii="Arial" w:eastAsia="Arial" w:hAnsi="Arial" w:cs="Arial"/>
          <w:sz w:val="24"/>
          <w:szCs w:val="24"/>
        </w:rPr>
        <w:t xml:space="preserve">para valores de </w:t>
      </w:r>
      <w:r>
        <w:rPr>
          <w:rFonts w:ascii="Arial" w:eastAsia="Arial" w:hAnsi="Arial" w:cs="Arial"/>
          <w:i/>
          <w:sz w:val="24"/>
          <w:szCs w:val="24"/>
        </w:rPr>
        <w:t xml:space="preserve">r </w:t>
      </w:r>
      <w:r>
        <w:rPr>
          <w:rFonts w:ascii="Arial" w:eastAsia="Arial" w:hAnsi="Arial" w:cs="Arial"/>
          <w:sz w:val="24"/>
          <w:szCs w:val="24"/>
        </w:rPr>
        <w:t>= 0,7 (</w:t>
      </w:r>
      <w:r>
        <w:rPr>
          <w:rFonts w:ascii="Arial" w:eastAsia="Arial" w:hAnsi="Arial" w:cs="Arial"/>
          <w:i/>
          <w:sz w:val="24"/>
          <w:szCs w:val="24"/>
        </w:rPr>
        <w:t>CS-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coefficient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2017). O coeficiente de estabilidade de correlação para valores de </w:t>
      </w:r>
      <w:r>
        <w:rPr>
          <w:rFonts w:ascii="Arial" w:eastAsia="Arial" w:hAnsi="Arial" w:cs="Arial"/>
          <w:i/>
          <w:sz w:val="24"/>
          <w:szCs w:val="24"/>
        </w:rPr>
        <w:t xml:space="preserve">r </w:t>
      </w:r>
      <w:r>
        <w:rPr>
          <w:rFonts w:ascii="Arial" w:eastAsia="Arial" w:hAnsi="Arial" w:cs="Arial"/>
          <w:sz w:val="24"/>
          <w:szCs w:val="24"/>
        </w:rPr>
        <w:t>= 0,7 indica a porcentagem da amostra que pode ser excluída para se manter, com 95% de IC (</w:t>
      </w:r>
      <w:proofErr w:type="spellStart"/>
      <w:r>
        <w:rPr>
          <w:rFonts w:ascii="Arial" w:eastAsia="Arial" w:hAnsi="Arial" w:cs="Arial"/>
          <w:sz w:val="24"/>
          <w:szCs w:val="24"/>
        </w:rPr>
        <w:t>Intevalo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confiança), valores de correlação das medidas de centralidade igual ou acima a 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= 0,7 com a amostra original. Neste estudo, considerando a amostra coletada previamente à pandemia, apenas força e influência esperada demonstraram estabilidade na correlação igual ou acima de 0,7 ao excluir 70% da amostra original. Isso indicaria que os resultados obtidos em força </w:t>
      </w:r>
      <w:r>
        <w:rPr>
          <w:rFonts w:ascii="Arial" w:eastAsia="Arial" w:hAnsi="Arial" w:cs="Arial"/>
          <w:sz w:val="24"/>
          <w:szCs w:val="24"/>
        </w:rPr>
        <w:lastRenderedPageBreak/>
        <w:t>e em influência esperada são relativamente estáveis para interpretação da rede e podem ser generalizáveis (</w:t>
      </w: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 2017).</w:t>
      </w:r>
    </w:p>
    <w:p w14:paraId="00000051" w14:textId="77777777" w:rsidR="005F23B3" w:rsidRDefault="005F23B3">
      <w:pPr>
        <w:spacing w:after="0" w:line="360" w:lineRule="auto"/>
        <w:ind w:firstLine="709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00000053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Resultados </w:t>
      </w:r>
    </w:p>
    <w:sdt>
      <w:sdtPr>
        <w:tag w:val="goog_rdk_152"/>
        <w:id w:val="-790200136"/>
      </w:sdtPr>
      <w:sdtEndPr/>
      <w:sdtContent>
        <w:p w14:paraId="00000054" w14:textId="77777777" w:rsidR="005F23B3" w:rsidRDefault="006945CE">
          <w:pPr>
            <w:spacing w:after="0" w:line="360" w:lineRule="auto"/>
            <w:jc w:val="both"/>
            <w:rPr>
              <w:del w:id="174" w:author="Clarissa Pinto Pizarro de Freitas" w:date="2021-07-15T13:15:00Z"/>
              <w:rFonts w:ascii="inherit" w:eastAsia="inherit" w:hAnsi="inherit" w:cs="inherit"/>
              <w:sz w:val="42"/>
              <w:szCs w:val="42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O presente estudo objetivou investigar as relações entre os fatores de personalidade, o trabalho significativo e o engajamento no trabalho. Estudos apontam para uma relação negativa do engajamento com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neuroticismo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uma relação positiva com demais fatores como a extroversão, amabilidade,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conscienciosidade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abertura (Pérez-Fuentes et al., 2019)</w:t>
          </w:r>
          <w:sdt>
            <w:sdtPr>
              <w:tag w:val="goog_rdk_150"/>
              <w:id w:val="-2112113289"/>
            </w:sdtPr>
            <w:sdtEndPr/>
            <w:sdtContent>
              <w:ins w:id="175" w:author="Clarissa Pinto Pizarro de Freitas" w:date="2021-07-15T13:15:00Z"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. </w:t>
                </w:r>
              </w:ins>
            </w:sdtContent>
          </w:sdt>
          <w:sdt>
            <w:sdtPr>
              <w:tag w:val="goog_rdk_151"/>
              <w:id w:val="-239638450"/>
            </w:sdtPr>
            <w:sdtEndPr/>
            <w:sdtContent/>
          </w:sdt>
        </w:p>
      </w:sdtContent>
    </w:sdt>
    <w:sdt>
      <w:sdtPr>
        <w:tag w:val="goog_rdk_154"/>
        <w:id w:val="-1255741851"/>
      </w:sdtPr>
      <w:sdtEndPr/>
      <w:sdtContent>
        <w:p w14:paraId="00000055" w14:textId="77777777" w:rsidR="005F23B3" w:rsidRPr="005F23B3" w:rsidRDefault="002259B1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jc w:val="both"/>
            <w:rPr>
              <w:del w:id="176" w:author="Clarissa Pinto Pizarro de Freitas" w:date="2021-07-15T13:15:00Z"/>
              <w:rPrChange w:id="177" w:author="Clarissa Pinto Pizarro de Freitas" w:date="2021-07-15T13:15:00Z">
                <w:rPr>
                  <w:del w:id="178" w:author="Clarissa Pinto Pizarro de Freitas" w:date="2021-07-15T13:15:00Z"/>
                  <w:rFonts w:ascii="Arial" w:eastAsia="Arial" w:hAnsi="Arial" w:cs="Arial"/>
                  <w:color w:val="0070C0"/>
                  <w:sz w:val="24"/>
                  <w:szCs w:val="24"/>
                </w:rPr>
              </w:rPrChange>
            </w:rPr>
            <w:pPrChange w:id="179" w:author="Clarissa Pinto Pizarro de Freitas" w:date="2021-07-15T13:15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916"/>
                  <w:tab w:val="left" w:pos="1832"/>
                  <w:tab w:val="left" w:pos="2748"/>
                  <w:tab w:val="left" w:pos="3664"/>
                  <w:tab w:val="left" w:pos="4580"/>
                  <w:tab w:val="left" w:pos="5496"/>
                  <w:tab w:val="left" w:pos="6412"/>
                  <w:tab w:val="left" w:pos="7328"/>
                  <w:tab w:val="left" w:pos="8244"/>
                  <w:tab w:val="left" w:pos="9160"/>
                  <w:tab w:val="left" w:pos="10076"/>
                  <w:tab w:val="left" w:pos="10992"/>
                  <w:tab w:val="left" w:pos="11908"/>
                  <w:tab w:val="left" w:pos="12824"/>
                  <w:tab w:val="left" w:pos="13740"/>
                  <w:tab w:val="left" w:pos="14656"/>
                </w:tabs>
                <w:spacing w:after="0" w:line="360" w:lineRule="auto"/>
                <w:jc w:val="both"/>
              </w:pPr>
            </w:pPrChange>
          </w:pPr>
          <w:sdt>
            <w:sdtPr>
              <w:tag w:val="goog_rdk_153"/>
              <w:id w:val="-2120131738"/>
            </w:sdtPr>
            <w:sdtEndPr/>
            <w:sdtContent>
              <w:del w:id="180" w:author="Clarissa Pinto Pizarro de Freitas" w:date="2021-07-15T13:15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ab/>
                </w:r>
              </w:del>
            </w:sdtContent>
          </w:sdt>
        </w:p>
      </w:sdtContent>
    </w:sdt>
    <w:sdt>
      <w:sdtPr>
        <w:tag w:val="goog_rdk_163"/>
        <w:id w:val="1218782213"/>
      </w:sdtPr>
      <w:sdtEndPr/>
      <w:sdtContent>
        <w:p w14:paraId="00000056" w14:textId="77777777" w:rsidR="005F23B3" w:rsidRDefault="002259B1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jc w:val="both"/>
            <w:rPr>
              <w:ins w:id="181" w:author="Clarissa Pinto Pizarro de Freitas" w:date="2021-07-15T13:16:00Z"/>
              <w:rFonts w:ascii="Arial" w:eastAsia="Arial" w:hAnsi="Arial" w:cs="Arial"/>
              <w:sz w:val="24"/>
              <w:szCs w:val="24"/>
            </w:rPr>
          </w:pPr>
          <w:sdt>
            <w:sdtPr>
              <w:tag w:val="goog_rdk_155"/>
              <w:id w:val="590053371"/>
            </w:sdtPr>
            <w:sdtEndPr/>
            <w:sdtContent>
              <w:del w:id="182" w:author="Clarissa Pinto Pizarro de Freitas" w:date="2021-07-15T13:15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ab/>
                </w:r>
              </w:del>
            </w:sdtContent>
          </w:sdt>
          <w:r w:rsidR="006945CE">
            <w:rPr>
              <w:rFonts w:ascii="Arial" w:eastAsia="Arial" w:hAnsi="Arial" w:cs="Arial"/>
              <w:sz w:val="24"/>
              <w:szCs w:val="24"/>
            </w:rPr>
            <w:t xml:space="preserve">Apontam também para uma relação </w:t>
          </w:r>
          <w:sdt>
            <w:sdtPr>
              <w:tag w:val="goog_rdk_156"/>
              <w:id w:val="639151643"/>
            </w:sdtPr>
            <w:sdtEndPr/>
            <w:sdtContent>
              <w:del w:id="183" w:author="Clarissa Pinto Pizarro de Freitas" w:date="2021-07-15T13:16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delText>s</w:delText>
                </w:r>
              </w:del>
            </w:sdtContent>
          </w:sdt>
          <w:sdt>
            <w:sdtPr>
              <w:tag w:val="goog_rdk_157"/>
              <w:id w:val="-1806147474"/>
            </w:sdtPr>
            <w:sdtEndPr/>
            <w:sdtContent>
              <w:del w:id="184" w:author="Clarissa Pinto Pizarro de Freitas" w:date="2021-07-15T13:16:00Z">
                <w:r w:rsidR="006945CE">
                  <w:rPr>
                    <w:rFonts w:ascii="Arial" w:eastAsia="Arial" w:hAnsi="Arial" w:cs="Arial"/>
                    <w:sz w:val="28"/>
                    <w:szCs w:val="28"/>
                  </w:rPr>
                  <w:tab/>
                </w:r>
              </w:del>
            </w:sdtContent>
          </w:sdt>
          <w:r w:rsidR="006945CE">
            <w:rPr>
              <w:rFonts w:ascii="Arial" w:eastAsia="Arial" w:hAnsi="Arial" w:cs="Arial"/>
              <w:sz w:val="24"/>
              <w:szCs w:val="24"/>
            </w:rPr>
            <w:t xml:space="preserve">positiva entre o </w:t>
          </w:r>
          <w:sdt>
            <w:sdtPr>
              <w:tag w:val="goog_rdk_158"/>
              <w:id w:val="-1516148249"/>
            </w:sdtPr>
            <w:sdtEndPr/>
            <w:sdtContent>
              <w:ins w:id="185" w:author="Clarissa Pinto Pizarro de Freitas" w:date="2021-07-15T13:16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 xml:space="preserve">engajamento </w:t>
                </w:r>
              </w:ins>
            </w:sdtContent>
          </w:sdt>
          <w:r w:rsidR="006945CE">
            <w:rPr>
              <w:rFonts w:ascii="Arial" w:eastAsia="Arial" w:hAnsi="Arial" w:cs="Arial"/>
              <w:sz w:val="24"/>
              <w:szCs w:val="24"/>
            </w:rPr>
            <w:t xml:space="preserve">e </w:t>
          </w:r>
          <w:sdt>
            <w:sdtPr>
              <w:tag w:val="goog_rdk_159"/>
              <w:id w:val="475882697"/>
            </w:sdtPr>
            <w:sdtEndPr/>
            <w:sdtContent>
              <w:ins w:id="186" w:author="Clarissa Pinto Pizarro de Freitas" w:date="2021-07-15T13:16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o</w:t>
                </w:r>
              </w:ins>
            </w:sdtContent>
          </w:sdt>
          <w:r w:rsidR="006945CE">
            <w:rPr>
              <w:rFonts w:ascii="Arial" w:eastAsia="Arial" w:hAnsi="Arial" w:cs="Arial"/>
              <w:sz w:val="24"/>
              <w:szCs w:val="24"/>
            </w:rPr>
            <w:t xml:space="preserve"> </w:t>
          </w:r>
          <w:sdt>
            <w:sdtPr>
              <w:tag w:val="goog_rdk_160"/>
              <w:id w:val="-929972980"/>
            </w:sdtPr>
            <w:sdtEndPr/>
            <w:sdtContent>
              <w:ins w:id="187" w:author="Clarissa Pinto Pizarro de Freitas" w:date="2021-07-15T13:16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trabalho significativo (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Landells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 xml:space="preserve"> &amp; Albrecht, 2019; Leonardo et al., in 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press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).</w:t>
                </w:r>
              </w:ins>
            </w:sdtContent>
          </w:sdt>
          <w:r w:rsidR="006945CE">
            <w:rPr>
              <w:rFonts w:ascii="Arial" w:eastAsia="Arial" w:hAnsi="Arial" w:cs="Arial"/>
              <w:sz w:val="24"/>
              <w:szCs w:val="24"/>
            </w:rPr>
            <w:t xml:space="preserve"> Além disso, temos estudo no qual f</w:t>
          </w:r>
          <w:sdt>
            <w:sdtPr>
              <w:tag w:val="goog_rdk_161"/>
              <w:id w:val="-722290874"/>
            </w:sdtPr>
            <w:sdtEndPr/>
            <w:sdtContent>
              <w:ins w:id="188" w:author="Clarissa Pinto Pizarro de Freitas" w:date="2021-07-15T13:39:00Z"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 xml:space="preserve">oi observado que facetas do fator 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conscienciosidade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, amabilidade, extroversão e abertura estão positivamente associadas a maiores níveis de trabalho significativo (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Simonet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 xml:space="preserve"> &amp; </w:t>
                </w:r>
                <w:proofErr w:type="spellStart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Castille</w:t>
                </w:r>
                <w:proofErr w:type="spellEnd"/>
                <w:r w:rsidR="006945CE">
                  <w:rPr>
                    <w:rFonts w:ascii="Arial" w:eastAsia="Arial" w:hAnsi="Arial" w:cs="Arial"/>
                    <w:sz w:val="24"/>
                    <w:szCs w:val="24"/>
                  </w:rPr>
                  <w:t>, 2020).</w:t>
                </w:r>
              </w:ins>
            </w:sdtContent>
          </w:sdt>
          <w:sdt>
            <w:sdtPr>
              <w:tag w:val="goog_rdk_162"/>
              <w:id w:val="1314444594"/>
            </w:sdtPr>
            <w:sdtEndPr/>
            <w:sdtContent/>
          </w:sdt>
        </w:p>
      </w:sdtContent>
    </w:sdt>
    <w:p w14:paraId="00000057" w14:textId="77777777" w:rsidR="005F23B3" w:rsidRDefault="0069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Apesar disso, no presente estudo foi observado que o fator de maior importância foi 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possui uma relação negativa e de maior significância com o trabalho significativo, podendo desta forma afetar os níveis de engajamento dos profissionais. Desta forma o trabalho significativo apresentou-se como um mediador nas relações do engajamento no trabalho com os traços de personalidade.</w:t>
      </w:r>
    </w:p>
    <w:p w14:paraId="00000058" w14:textId="77777777" w:rsidR="005F23B3" w:rsidRDefault="005F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A" w14:textId="77777777" w:rsidR="005F23B3" w:rsidRDefault="0069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Principais resultados</w:t>
      </w:r>
    </w:p>
    <w:p w14:paraId="0000005B" w14:textId="77777777" w:rsidR="005F23B3" w:rsidRDefault="0069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As hipóteses foram parcialmente confirmadas, tendo somente a hipótese 3 confirmada plenamente.</w:t>
      </w:r>
    </w:p>
    <w:p w14:paraId="0000005C" w14:textId="77777777" w:rsidR="005F23B3" w:rsidRDefault="0069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ab/>
        <w:t>Hipótese 1</w:t>
      </w:r>
      <w:r>
        <w:rPr>
          <w:rFonts w:ascii="Arial" w:eastAsia="Arial" w:hAnsi="Arial" w:cs="Arial"/>
          <w:sz w:val="24"/>
          <w:szCs w:val="24"/>
        </w:rPr>
        <w:t xml:space="preserve"> – O trabalho significativo está positivamente relacionado com a abertura, sociabilidade, </w:t>
      </w:r>
      <w:proofErr w:type="spellStart"/>
      <w:r>
        <w:rPr>
          <w:rFonts w:ascii="Arial" w:eastAsia="Arial" w:hAnsi="Arial" w:cs="Arial"/>
          <w:sz w:val="24"/>
          <w:szCs w:val="24"/>
        </w:rPr>
        <w:t>conscienciosidade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extroversão, e negativamente relacionado ao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Esta hipótese foi parcialmente confirmada, visto que o trabalho significativo estar positivamente relacionado com a abertura e </w:t>
      </w:r>
      <w:proofErr w:type="spellStart"/>
      <w:r>
        <w:rPr>
          <w:rFonts w:ascii="Arial" w:eastAsia="Arial" w:hAnsi="Arial" w:cs="Arial"/>
          <w:sz w:val="24"/>
          <w:szCs w:val="24"/>
        </w:rPr>
        <w:t>conscienciosidade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Mas apesar do trabalho significativo estar positivamente associado à sociabilidade e à extroversão, e negativamente relacionado ao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esta relação foi mediada pela abertura e </w:t>
      </w:r>
      <w:proofErr w:type="spellStart"/>
      <w:r>
        <w:rPr>
          <w:rFonts w:ascii="Arial" w:eastAsia="Arial" w:hAnsi="Arial" w:cs="Arial"/>
          <w:sz w:val="24"/>
          <w:szCs w:val="24"/>
        </w:rPr>
        <w:t>conscienciosidade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5D" w14:textId="77777777" w:rsidR="005F23B3" w:rsidRDefault="00694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i/>
          <w:sz w:val="24"/>
          <w:szCs w:val="24"/>
        </w:rPr>
        <w:t xml:space="preserve">Hipótese 2 – </w:t>
      </w:r>
      <w:r>
        <w:rPr>
          <w:rFonts w:ascii="Arial" w:eastAsia="Arial" w:hAnsi="Arial" w:cs="Arial"/>
          <w:sz w:val="24"/>
          <w:szCs w:val="24"/>
        </w:rPr>
        <w:t xml:space="preserve">O engajamento no trabalho está positivamente associado à extroversão, sociabilidade, abertura e </w:t>
      </w:r>
      <w:proofErr w:type="spellStart"/>
      <w:r>
        <w:rPr>
          <w:rFonts w:ascii="Arial" w:eastAsia="Arial" w:hAnsi="Arial" w:cs="Arial"/>
          <w:sz w:val="24"/>
          <w:szCs w:val="24"/>
        </w:rPr>
        <w:t>consciensiosidade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 negativamente associado ao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>. Esta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hipótese não foi confirmada, pois o trabalho significativo medeia a relação dos traços de personalidade com o engajamento no trabalho antes da pandemia. Já na amostra durante a pandemia, 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esteve relacionado ao engajamento.</w:t>
      </w:r>
    </w:p>
    <w:p w14:paraId="0000005E" w14:textId="77777777" w:rsidR="005F23B3" w:rsidRDefault="00694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i/>
          <w:sz w:val="24"/>
          <w:szCs w:val="24"/>
        </w:rPr>
        <w:t>Hipótese 3</w:t>
      </w:r>
      <w:r>
        <w:rPr>
          <w:rFonts w:ascii="Arial" w:eastAsia="Arial" w:hAnsi="Arial" w:cs="Arial"/>
          <w:sz w:val="24"/>
          <w:szCs w:val="24"/>
        </w:rPr>
        <w:t xml:space="preserve"> – O engajamento no trabalho está positivamente associado ao trabalho significativo.  Esta hipótese foi plenamente confirmada, visto que esta relação foi identificada em ambas as amostras analisadas.</w:t>
      </w:r>
    </w:p>
    <w:p w14:paraId="0000005F" w14:textId="77777777" w:rsidR="005F23B3" w:rsidRDefault="0069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observado, que durante a pandemia, 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apresentou maior impacto negativo sobre o engajamento no trabalho. A perda de entes queridos, pressão e incertezas econômicas e políticas, confirmam os seus impactos com base nos estudos que apontam aumento do sofrimento psicológico grave assim como das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emoções negativas como ansiedade, depressão e indignação</w:t>
      </w:r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McGinty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al., </w:t>
      </w:r>
      <w:hyperlink r:id="rId10">
        <w:r>
          <w:rPr>
            <w:rFonts w:ascii="Arial" w:eastAsia="Arial" w:hAnsi="Arial" w:cs="Arial"/>
            <w:color w:val="000000"/>
            <w:sz w:val="24"/>
            <w:szCs w:val="24"/>
          </w:rPr>
          <w:t>2020</w:t>
        </w:r>
      </w:hyperlink>
      <w:r>
        <w:rPr>
          <w:rFonts w:ascii="Arial" w:eastAsia="Arial" w:hAnsi="Arial" w:cs="Arial"/>
          <w:sz w:val="24"/>
          <w:szCs w:val="24"/>
        </w:rPr>
        <w:t>; Li et al., 2020).</w:t>
      </w:r>
    </w:p>
    <w:p w14:paraId="00000060" w14:textId="77777777" w:rsidR="005F23B3" w:rsidRDefault="0069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fim, os resultados demonstram o impacto do trabalho significativo nos índices de engajamento dos profissionais, chamando a atenção para dois itens que compõem este construto. O item “Meu trabalho não faz nenhuma diferença para o mundo”, este item possui uma grande influência no resultado do construto, podendo impactar negativamente no índice geral, o que demanda certa atenção. Já o item “Eu descobri um trabalho que tem um propósito satisfatório”, possui também uma grande importância no índice geral, contribuindo positivamente, devendo compor os investimentos das empresas perante a força de trabalho.</w:t>
      </w:r>
    </w:p>
    <w:p w14:paraId="00000061" w14:textId="77777777" w:rsidR="005F23B3" w:rsidRDefault="0069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Esses achados evidenciam que as organizações podem focar no desenvolvimento de intervenções que auxiliem os profissionais a encontrarem significado em seu trabalho como uma estratégia para promoção do engajamento e consecutivamente melhor desempenho, resultados e bem-estar dos profissionais. </w:t>
      </w:r>
    </w:p>
    <w:p w14:paraId="0000006B" w14:textId="570F3598" w:rsidR="005F23B3" w:rsidRDefault="006945CE" w:rsidP="00513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4472C4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A Figura 1 apresenta a rede para a amostra antes da pandemia e a Figura 2 representa a rede para a amostra durante a pandemia.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Inicialmente, percebe-se maiores associações negativas na amostra coletada durante a pandemia sendo que a maior parte dessas conexões envolvem nodos de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Entre as novas conexões que ocorreram ao comparar o período antes e durante a pandemia, ressalta-se a insegurança no trabalho (P14_N, “Insegura”) conectada com uma relação negativa à concentração no trabalho (E8_Ab, “Sinto-me envolvido com o trabalho que faço”). Outra nova aresta com uma associação negativa surge entre E1_Vi (“Em meu trabalho, sinto-me repleto (cheio) de energia”) e P19_N (“Deprimida”) – indicando uma associação que antes não existia entre sentimentos de depressão e vigor no trabalho. Em relação a sentido no trabalho, uma nova aresta indica a conexão positiva entre WAMI3 (“Meu trabalho não faz nenhuma diferença para o mundo”) e P4_N (“Pessimista”). Ainda sobre as novas conexões, P3_C (“Dedicada”) conecta-se na amostra coletada durante à pandemia com E7_De (“Estou orgulhoso com o trabalho que realizo”). </w:t>
      </w:r>
    </w:p>
    <w:p w14:paraId="67FF034D" w14:textId="77777777" w:rsidR="00082540" w:rsidRDefault="0008254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C" w14:textId="77777777" w:rsidR="005F23B3" w:rsidRDefault="006945C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Figura 1</w:t>
      </w:r>
    </w:p>
    <w:p w14:paraId="0000006D" w14:textId="77777777" w:rsidR="005F23B3" w:rsidRDefault="006945CE">
      <w:pP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Grafo da Amostra de Participantes Coletada Previamente à Pandemia 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i/>
          <w:sz w:val="24"/>
          <w:szCs w:val="24"/>
        </w:rPr>
        <w:t xml:space="preserve"> = 828)</w: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536804</wp:posOffset>
            </wp:positionV>
            <wp:extent cx="4541829" cy="2354580"/>
            <wp:effectExtent l="0" t="0" r="0" b="0"/>
            <wp:wrapTopAndBottom distT="0" distB="0"/>
            <wp:docPr id="22" name="image3.png" descr="Gráfico, Gráfico de bol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, Gráfico de bolhas&#10;&#10;Descrição gerada automaticamente"/>
                    <pic:cNvPicPr preferRelativeResize="0"/>
                  </pic:nvPicPr>
                  <pic:blipFill>
                    <a:blip r:embed="rId11"/>
                    <a:srcRect l="4357" t="3982" r="5476" b="4426"/>
                    <a:stretch>
                      <a:fillRect/>
                    </a:stretch>
                  </pic:blipFill>
                  <pic:spPr>
                    <a:xfrm>
                      <a:off x="0" y="0"/>
                      <a:ext cx="4541829" cy="235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6E" w14:textId="77777777" w:rsidR="005F23B3" w:rsidRDefault="006945CE">
      <w:pPr>
        <w:spacing w:after="0" w:line="240" w:lineRule="auto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i/>
          <w:sz w:val="20"/>
          <w:szCs w:val="20"/>
        </w:rPr>
        <w:t>Nota</w:t>
      </w:r>
      <w:r>
        <w:rPr>
          <w:rFonts w:ascii="Arial" w:eastAsia="Arial" w:hAnsi="Arial" w:cs="Arial"/>
          <w:sz w:val="20"/>
          <w:szCs w:val="20"/>
        </w:rPr>
        <w:t>. Cada dimensão teórica está representada por uma cor diferente.</w:t>
      </w:r>
      <w:r>
        <w:rPr>
          <w:rFonts w:ascii="Arial" w:eastAsia="Arial" w:hAnsi="Arial" w:cs="Arial"/>
          <w:sz w:val="20"/>
          <w:szCs w:val="20"/>
        </w:rPr>
        <w:br/>
        <w:t xml:space="preserve">P*_E = Personalidade – Extroversão, P*_S = Personalidade – Amabilidade, P*_C = Personalidade – </w:t>
      </w:r>
      <w:proofErr w:type="spellStart"/>
      <w:r>
        <w:rPr>
          <w:rFonts w:ascii="Arial" w:eastAsia="Arial" w:hAnsi="Arial" w:cs="Arial"/>
          <w:sz w:val="20"/>
          <w:szCs w:val="20"/>
        </w:rPr>
        <w:t>Conscienciosidade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P*_N = Personalidade – </w:t>
      </w:r>
      <w:proofErr w:type="spellStart"/>
      <w:r>
        <w:rPr>
          <w:rFonts w:ascii="Arial" w:eastAsia="Arial" w:hAnsi="Arial" w:cs="Arial"/>
          <w:sz w:val="20"/>
          <w:szCs w:val="20"/>
        </w:rPr>
        <w:t>Neuroticismo</w:t>
      </w:r>
      <w:proofErr w:type="spellEnd"/>
      <w:r>
        <w:rPr>
          <w:rFonts w:ascii="Arial" w:eastAsia="Arial" w:hAnsi="Arial" w:cs="Arial"/>
          <w:sz w:val="20"/>
          <w:szCs w:val="20"/>
        </w:rPr>
        <w:t>, P*_A = Abertura à Experiência.</w:t>
      </w:r>
      <w:r>
        <w:rPr>
          <w:rFonts w:ascii="Arial" w:eastAsia="Arial" w:hAnsi="Arial" w:cs="Arial"/>
          <w:sz w:val="20"/>
          <w:szCs w:val="20"/>
        </w:rPr>
        <w:br/>
        <w:t>WAMI* = Inventário de Sentido no Trabalho.</w:t>
      </w:r>
      <w:r>
        <w:rPr>
          <w:rFonts w:ascii="Arial" w:eastAsia="Arial" w:hAnsi="Arial" w:cs="Arial"/>
          <w:sz w:val="20"/>
          <w:szCs w:val="20"/>
        </w:rPr>
        <w:br/>
        <w:t>E*_</w:t>
      </w:r>
      <w:proofErr w:type="spellStart"/>
      <w:r>
        <w:rPr>
          <w:rFonts w:ascii="Arial" w:eastAsia="Arial" w:hAnsi="Arial" w:cs="Arial"/>
          <w:sz w:val="20"/>
          <w:szCs w:val="20"/>
        </w:rPr>
        <w:t>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 Engajamento – Absorção, E*_De = Engajamento – Dedicação, E*_Vi = Engajamento – Vigor.</w:t>
      </w:r>
    </w:p>
    <w:p w14:paraId="0000006F" w14:textId="77777777" w:rsidR="005F23B3" w:rsidRDefault="005F23B3">
      <w:pPr>
        <w:spacing w:after="0" w:line="360" w:lineRule="auto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00000070" w14:textId="77777777" w:rsidR="005F23B3" w:rsidRDefault="006945C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Figura 2</w:t>
      </w:r>
    </w:p>
    <w:p w14:paraId="00000071" w14:textId="77777777" w:rsidR="005F23B3" w:rsidRDefault="006945C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lastRenderedPageBreak/>
        <w:t>Grafo da Amostra de Participantes Coletada Durante a Pandemia 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i/>
          <w:sz w:val="24"/>
          <w:szCs w:val="24"/>
        </w:rPr>
        <w:t xml:space="preserve"> = 135)</w:t>
      </w:r>
    </w:p>
    <w:p w14:paraId="00000072" w14:textId="77777777" w:rsidR="005F23B3" w:rsidRDefault="006945CE">
      <w:pPr>
        <w:spacing w:after="0" w:line="360" w:lineRule="auto"/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4514266" cy="2319477"/>
            <wp:effectExtent l="0" t="0" r="0" b="0"/>
            <wp:docPr id="23" name="image8.png" descr="Gráfico, Gráfico de bol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áfico, Gráfico de bolhas&#10;&#10;Descrição gerada automaticamente"/>
                    <pic:cNvPicPr preferRelativeResize="0"/>
                  </pic:nvPicPr>
                  <pic:blipFill>
                    <a:blip r:embed="rId12"/>
                    <a:srcRect l="4647" t="4836" r="5784" b="4989"/>
                    <a:stretch>
                      <a:fillRect/>
                    </a:stretch>
                  </pic:blipFill>
                  <pic:spPr>
                    <a:xfrm>
                      <a:off x="0" y="0"/>
                      <a:ext cx="4514266" cy="2319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3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Nota. Cada dimensão teórica está representada por uma cor diferente.</w:t>
      </w:r>
      <w:r>
        <w:rPr>
          <w:rFonts w:ascii="Arial" w:eastAsia="Arial" w:hAnsi="Arial" w:cs="Arial"/>
          <w:i/>
          <w:color w:val="000000"/>
          <w:sz w:val="20"/>
          <w:szCs w:val="20"/>
        </w:rPr>
        <w:br/>
        <w:t xml:space="preserve">P*_E = Personalidade – Extroversão, P*_S = Personalidade – Amabilidade, P*_C = Personalidade –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Conscienciosidade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, P*_N = Personalidade –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Neuroticismo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, P*_A = Abertura à Experiência.</w:t>
      </w:r>
      <w:r>
        <w:rPr>
          <w:rFonts w:ascii="Arial" w:eastAsia="Arial" w:hAnsi="Arial" w:cs="Arial"/>
          <w:i/>
          <w:color w:val="000000"/>
          <w:sz w:val="20"/>
          <w:szCs w:val="20"/>
        </w:rPr>
        <w:br/>
        <w:t>WAMI* = Inventário de Sentido no Trabalho.</w:t>
      </w:r>
      <w:r>
        <w:rPr>
          <w:rFonts w:ascii="Arial" w:eastAsia="Arial" w:hAnsi="Arial" w:cs="Arial"/>
          <w:i/>
          <w:color w:val="000000"/>
          <w:sz w:val="20"/>
          <w:szCs w:val="20"/>
        </w:rPr>
        <w:br/>
        <w:t>E*_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Ab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= Engajamento – Absorção, E*_De = Engajamento – Dedicação, E*_Vi = Engajamento – Vigor.</w:t>
      </w:r>
    </w:p>
    <w:p w14:paraId="00000074" w14:textId="77777777" w:rsidR="005F23B3" w:rsidRDefault="005F23B3">
      <w:pPr>
        <w:spacing w:after="0" w:line="360" w:lineRule="auto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00000075" w14:textId="77777777" w:rsidR="005F23B3" w:rsidRDefault="006945CE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Figuras 3 e 4 indicam, respectivamente, o intervalo de confiança de 95% calculado com </w:t>
      </w:r>
      <w:proofErr w:type="spellStart"/>
      <w:r>
        <w:rPr>
          <w:rFonts w:ascii="Arial" w:eastAsia="Arial" w:hAnsi="Arial" w:cs="Arial"/>
          <w:sz w:val="24"/>
          <w:szCs w:val="24"/>
        </w:rPr>
        <w:t>reamostragens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 peso das arestas da amostra coletada previamente à pandemia e da amostra coletada durante a pandemia. É importante relatar que, para a amostra coletada durante a pandemia, as arestas negativas parecem tocar o valor 0 nas </w:t>
      </w:r>
      <w:proofErr w:type="spellStart"/>
      <w:r>
        <w:rPr>
          <w:rFonts w:ascii="Arial" w:eastAsia="Arial" w:hAnsi="Arial" w:cs="Arial"/>
          <w:sz w:val="24"/>
          <w:szCs w:val="24"/>
        </w:rPr>
        <w:t>reamostragens</w:t>
      </w:r>
      <w:proofErr w:type="spellEnd"/>
      <w:r>
        <w:rPr>
          <w:rFonts w:ascii="Arial" w:eastAsia="Arial" w:hAnsi="Arial" w:cs="Arial"/>
          <w:sz w:val="24"/>
          <w:szCs w:val="24"/>
        </w:rPr>
        <w:t>. Assim, interpretações para arestas com peso negativo (por exemplo, P14_N–E8_Ab) precisam ser avaliadas em estudos com um maior número amostral.</w:t>
      </w:r>
    </w:p>
    <w:p w14:paraId="444C1A90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3D690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B1A65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0647E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BFA68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2504F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FA916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68849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72373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7BED5" w14:textId="77777777" w:rsidR="002259B1" w:rsidRDefault="002259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C" w14:textId="77777777" w:rsidR="005F23B3" w:rsidRDefault="006945C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Figura 3</w:t>
      </w:r>
    </w:p>
    <w:p w14:paraId="0000007D" w14:textId="77777777" w:rsidR="005F23B3" w:rsidRDefault="006945CE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Estabilidade dos Pesos das Arestas para a Amostra Coletada Previamente à Pandemia</w: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954087</wp:posOffset>
            </wp:positionH>
            <wp:positionV relativeFrom="paragraph">
              <wp:posOffset>454558</wp:posOffset>
            </wp:positionV>
            <wp:extent cx="3131820" cy="2230755"/>
            <wp:effectExtent l="0" t="0" r="0" b="0"/>
            <wp:wrapTopAndBottom distT="0" distB="0"/>
            <wp:docPr id="18" name="image6.png" descr="Interface gráfica do usuário, Aplicativo, Word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ce gráfica do usuário, Aplicativo, Word&#10;&#10;Descrição gerada automaticamente"/>
                    <pic:cNvPicPr preferRelativeResize="0"/>
                  </pic:nvPicPr>
                  <pic:blipFill>
                    <a:blip r:embed="rId13"/>
                    <a:srcRect l="3194" t="3113" b="443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23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E" w14:textId="77777777" w:rsidR="005F23B3" w:rsidRDefault="005F23B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i/>
          <w:color w:val="000000"/>
          <w:sz w:val="10"/>
          <w:szCs w:val="10"/>
        </w:rPr>
      </w:pPr>
    </w:p>
    <w:p w14:paraId="0000007F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Nota. O eixo X apresenta os valores dos pesos das arestas (isto é, os valores das correlações parciais). Os pontos vermelhos representam os valores das arestas para cada aresta da amostra coletada previamente à pandemia (n = 828). Os pontos pretos representam os valores médios da mesma aresta obtida em 2500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reamostragens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 A sombra cinza é o intervalo de confiança de 95% para os valores da aresta nas amostras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reamostragem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 Quanto maior a sombra cinza, maior a variabilidade encontrada nos valores dessa aresta nas 2500 amostras obtidas com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bootstrapping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 Quanto menor a sombra cinza, mais estável o valor daquela aresta nas 2500 amostras obtidas com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bootstrapping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 De igual forma, arestas que tocam o ponto 0 indicam um provável falso-positivo.</w:t>
      </w:r>
    </w:p>
    <w:p w14:paraId="00000080" w14:textId="77777777" w:rsidR="005F23B3" w:rsidRDefault="005F23B3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1" w14:textId="77777777" w:rsidR="005F23B3" w:rsidRDefault="006945C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Figura 4</w:t>
      </w:r>
    </w:p>
    <w:p w14:paraId="00000082" w14:textId="77777777" w:rsidR="005F23B3" w:rsidRDefault="006945CE">
      <w:pP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Estabilidade dos Pesos das Arestas para a Amostra Coletada Durante a Pandemia</w:t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980439</wp:posOffset>
            </wp:positionH>
            <wp:positionV relativeFrom="paragraph">
              <wp:posOffset>602031</wp:posOffset>
            </wp:positionV>
            <wp:extent cx="3079115" cy="2230755"/>
            <wp:effectExtent l="0" t="0" r="0" b="0"/>
            <wp:wrapTopAndBottom distT="0" distB="0"/>
            <wp:docPr id="24" name="image1.png" descr="Interface gráfica do usuário, Aplicativo, Word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ce gráfica do usuário, Aplicativo, Word&#10;&#10;Descrição gerada automaticamente"/>
                    <pic:cNvPicPr preferRelativeResize="0"/>
                  </pic:nvPicPr>
                  <pic:blipFill>
                    <a:blip r:embed="rId14"/>
                    <a:srcRect l="1653" t="1961" b="293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23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83" w14:textId="77777777" w:rsidR="005F23B3" w:rsidRDefault="006945CE">
      <w:pPr>
        <w:spacing w:after="0" w:line="240" w:lineRule="auto"/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i/>
          <w:sz w:val="20"/>
          <w:szCs w:val="20"/>
        </w:rPr>
        <w:t>Nota</w:t>
      </w:r>
      <w:r>
        <w:rPr>
          <w:rFonts w:ascii="Arial" w:eastAsia="Arial" w:hAnsi="Arial" w:cs="Arial"/>
          <w:sz w:val="20"/>
          <w:szCs w:val="20"/>
        </w:rPr>
        <w:t>. O eixo X apresenta os valores dos pesos das arestas (isto é, os valores das correlações parciais). Os pontos vermelhos representam os valores das arestas para cada aresta da amostra coletada durante a pandemia (</w:t>
      </w:r>
      <w:r>
        <w:rPr>
          <w:rFonts w:ascii="Arial" w:eastAsia="Arial" w:hAnsi="Arial" w:cs="Arial"/>
          <w:i/>
          <w:sz w:val="20"/>
          <w:szCs w:val="20"/>
        </w:rPr>
        <w:t xml:space="preserve">n </w:t>
      </w:r>
      <w:r>
        <w:rPr>
          <w:rFonts w:ascii="Arial" w:eastAsia="Arial" w:hAnsi="Arial" w:cs="Arial"/>
          <w:sz w:val="20"/>
          <w:szCs w:val="20"/>
        </w:rPr>
        <w:t xml:space="preserve">= 828). Os pontos pretos representam os valores médios da mesma aresta obtida em 2500 </w:t>
      </w:r>
      <w:proofErr w:type="spellStart"/>
      <w:r>
        <w:rPr>
          <w:rFonts w:ascii="Arial" w:eastAsia="Arial" w:hAnsi="Arial" w:cs="Arial"/>
          <w:sz w:val="20"/>
          <w:szCs w:val="20"/>
        </w:rPr>
        <w:t>reamostragens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A sombra cinza é o intervalo de confiança de 95% para os valores da aresta nas amostras de </w:t>
      </w:r>
      <w:proofErr w:type="spellStart"/>
      <w:r>
        <w:rPr>
          <w:rFonts w:ascii="Arial" w:eastAsia="Arial" w:hAnsi="Arial" w:cs="Arial"/>
          <w:sz w:val="20"/>
          <w:szCs w:val="20"/>
        </w:rPr>
        <w:t>reamostragem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Quanto maior a sombra cinza, maior a variabilidade encontrada nos valores dessa aresta nas 2500 amostras obtidas com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bootstrapping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Quanto menor a sombra cinza, mais </w:t>
      </w:r>
      <w:r>
        <w:rPr>
          <w:rFonts w:ascii="Arial" w:eastAsia="Arial" w:hAnsi="Arial" w:cs="Arial"/>
          <w:sz w:val="20"/>
          <w:szCs w:val="20"/>
        </w:rPr>
        <w:lastRenderedPageBreak/>
        <w:t xml:space="preserve">estável o valor daquela aresta nas 2500 amostras obtidas com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bootstrapping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 igual forma, arestas que tocam o ponto 0 indicam um provável falso-positivo</w:t>
      </w:r>
    </w:p>
    <w:p w14:paraId="00000084" w14:textId="77777777" w:rsidR="005F23B3" w:rsidRDefault="005F23B3" w:rsidP="00082540">
      <w:pPr>
        <w:spacing w:after="0" w:line="24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3F78D0EB" w14:textId="77777777" w:rsidR="00082540" w:rsidRDefault="00082540" w:rsidP="00082540">
      <w:pPr>
        <w:spacing w:after="0" w:line="24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00000085" w14:textId="77777777" w:rsidR="005F23B3" w:rsidRDefault="006945CE" w:rsidP="00082540">
      <w:pPr>
        <w:spacing w:after="0" w:line="36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Figuras 5 e 6 apresentam os valores das medidas de centralidade para a amostra coletada previamente à pandemia e a amostra coletada durante a pandemia, respectivamente. Destaca-se duas variáveis do sentido no trabalho como possuindo os maiores valores absolutos de influência esperada: WAMI8 com um valor positivo (“Eu descobri um trabalho que tem um propósito satisfatório”) e WAMI3 com um valor absoluto maior e negativo (“Meu trabalho não faz nenhuma diferença para o mundo”). Interpreta-se que o nodo WAMI3 quando ativado possui a maior probabilidade de desativar os nodos negativamente associados a ele. De forma semelhante, o nodo WAMI8 quando ativado possui maior probabilidade de também ativar os nodos positivamente associados a ele. Assim, nas duas redes (tanto antes como durante a pandemia), variáveis relacionadas ao sentido no trabalho parecem ser as mais influentes em seus nodos subjacentes. Além disso, na amostra coletada durante a pandemia, a rede apresentou quatro de um total de cinco nodos de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como obtendo altos valores negativos de influência esperada. Esses nodos são P24_N (“Aborrecida”), P4_N (“Pessimista”), P14_N (“Insegura”) e P19_N (“Ansiosa”). Tais nodos apresentaram maior valor de influência esperada na amostra coletada durante a pandemia do que previamente à pandemia. Isso indicaria uma maior ativação do </w:t>
      </w:r>
      <w:proofErr w:type="spellStart"/>
      <w:r>
        <w:rPr>
          <w:rFonts w:ascii="Arial" w:eastAsia="Arial" w:hAnsi="Arial" w:cs="Arial"/>
          <w:sz w:val="24"/>
          <w:szCs w:val="24"/>
        </w:rPr>
        <w:t>neuroticismo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durante o momento pandêmico, o que parece influenciar também as variáveis relacionadas ao trabalho.  </w:t>
      </w:r>
    </w:p>
    <w:p w14:paraId="00000086" w14:textId="77777777" w:rsidR="005F23B3" w:rsidRDefault="005F23B3">
      <w:pPr>
        <w:spacing w:line="48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65741306" w14:textId="77777777" w:rsidR="00082540" w:rsidRDefault="00082540">
      <w:pPr>
        <w:spacing w:line="48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310AACA4" w14:textId="77777777" w:rsidR="00082540" w:rsidRDefault="00082540">
      <w:pPr>
        <w:spacing w:line="48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38DC669A" w14:textId="77777777" w:rsidR="00082540" w:rsidRDefault="00082540">
      <w:pPr>
        <w:spacing w:line="48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18F3A6E8" w14:textId="77777777" w:rsidR="00082540" w:rsidRDefault="00082540">
      <w:pPr>
        <w:spacing w:line="48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7A58E5E7" w14:textId="77777777" w:rsidR="00082540" w:rsidRDefault="00082540">
      <w:pPr>
        <w:spacing w:line="48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0000008B" w14:textId="77777777" w:rsidR="005F23B3" w:rsidRDefault="006945C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Figura 5</w:t>
      </w:r>
    </w:p>
    <w:p w14:paraId="0000008C" w14:textId="77777777" w:rsidR="005F23B3" w:rsidRDefault="006945CE">
      <w:pP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Medidas de Centralidade para a Amostra Coletada Previamente à Pandemia</w: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632460</wp:posOffset>
            </wp:positionH>
            <wp:positionV relativeFrom="paragraph">
              <wp:posOffset>425323</wp:posOffset>
            </wp:positionV>
            <wp:extent cx="3775075" cy="2596515"/>
            <wp:effectExtent l="0" t="0" r="0" b="0"/>
            <wp:wrapTopAndBottom distT="0" distB="0"/>
            <wp:docPr id="21" name="image4.png" descr="Gráfico, Gráfico de dispersã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, Gráfico de dispersã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59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8D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Nota. O valor da centralidade está sendo representado por escores z. Os nodos estão sendo ordenados de forma decrescente de acordo com seus escores em influência esperada.</w:t>
      </w:r>
      <w:r>
        <w:rPr>
          <w:rFonts w:ascii="Arial" w:eastAsia="Arial" w:hAnsi="Arial" w:cs="Arial"/>
          <w:i/>
          <w:color w:val="000000"/>
          <w:sz w:val="20"/>
          <w:szCs w:val="20"/>
        </w:rPr>
        <w:br/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Strength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= Força,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ExpectedInfluence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= Influência esperada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</w:p>
    <w:p w14:paraId="0000008E" w14:textId="77777777" w:rsidR="005F23B3" w:rsidRDefault="005F23B3">
      <w:pPr>
        <w:spacing w:after="0" w:line="36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1E64BE63" w14:textId="77777777" w:rsidR="006945CE" w:rsidRDefault="006945C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F" w14:textId="77777777" w:rsidR="005F23B3" w:rsidRDefault="006945C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Figura 6</w:t>
      </w:r>
    </w:p>
    <w:p w14:paraId="00000090" w14:textId="77777777" w:rsidR="005F23B3" w:rsidRDefault="006945CE">
      <w:pP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Medidas de Centralidade para a Amostra Coletada Durante a Pandemia</w: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472122</wp:posOffset>
            </wp:positionH>
            <wp:positionV relativeFrom="paragraph">
              <wp:posOffset>265430</wp:posOffset>
            </wp:positionV>
            <wp:extent cx="4095750" cy="2604135"/>
            <wp:effectExtent l="0" t="0" r="0" b="0"/>
            <wp:wrapTopAndBottom distT="0" distB="0"/>
            <wp:docPr id="20" name="image9.png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áfico&#10;&#10;Descrição gerada automaticamente"/>
                    <pic:cNvPicPr preferRelativeResize="0"/>
                  </pic:nvPicPr>
                  <pic:blipFill>
                    <a:blip r:embed="rId16"/>
                    <a:srcRect b="307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4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91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Nota. O valor da centralidade está sendo representado por escores z. Os nodos estão sendo ordenados de forma decrescente de acordo com seus escores em influência esperada.</w:t>
      </w:r>
      <w:r>
        <w:rPr>
          <w:rFonts w:ascii="Arial" w:eastAsia="Arial" w:hAnsi="Arial" w:cs="Arial"/>
          <w:i/>
          <w:color w:val="000000"/>
          <w:sz w:val="20"/>
          <w:szCs w:val="20"/>
        </w:rPr>
        <w:br/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Strength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= Força,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ExpectedInfluence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= Influência esperada.</w:t>
      </w:r>
    </w:p>
    <w:p w14:paraId="00000092" w14:textId="77777777" w:rsidR="005F23B3" w:rsidRDefault="005F23B3">
      <w:pPr>
        <w:spacing w:line="480" w:lineRule="auto"/>
        <w:ind w:firstLine="720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00000093" w14:textId="77777777" w:rsidR="005F23B3" w:rsidRDefault="006945C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472C4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 xml:space="preserve">Por fim, as Figuras 7 e 8 apresentam a estabilidade das medidas de centralidade força e influência esperada nas duas amostras. Percebe-se que na amostra coletada durante a pandemia, as amostras de </w:t>
      </w:r>
      <w:proofErr w:type="spellStart"/>
      <w:r>
        <w:rPr>
          <w:rFonts w:ascii="Arial" w:eastAsia="Arial" w:hAnsi="Arial" w:cs="Arial"/>
          <w:sz w:val="24"/>
          <w:szCs w:val="24"/>
        </w:rPr>
        <w:t>reamostragem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possuem menor estabilidade de correlação com a amostra original ao longo das </w:t>
      </w:r>
      <w:proofErr w:type="spellStart"/>
      <w:r>
        <w:rPr>
          <w:rFonts w:ascii="Arial" w:eastAsia="Arial" w:hAnsi="Arial" w:cs="Arial"/>
          <w:sz w:val="24"/>
          <w:szCs w:val="24"/>
        </w:rPr>
        <w:t>reamostragens</w:t>
      </w:r>
      <w:proofErr w:type="spellEnd"/>
      <w:r>
        <w:rPr>
          <w:rFonts w:ascii="Arial" w:eastAsia="Arial" w:hAnsi="Arial" w:cs="Arial"/>
          <w:sz w:val="24"/>
          <w:szCs w:val="24"/>
        </w:rPr>
        <w:t>. Mesmo assim, sugere-se manter a interpretação de centralidade obtidas na amostra coletada durante a pandemia quando elas forem compatíveis aos resultados de centralidade encontrados na amostra coletada previamente à pandemia.</w:t>
      </w:r>
    </w:p>
    <w:p w14:paraId="00000094" w14:textId="77777777" w:rsidR="005F23B3" w:rsidRDefault="005F23B3">
      <w:pPr>
        <w:spacing w:after="0" w:line="360" w:lineRule="auto"/>
        <w:jc w:val="both"/>
        <w:rPr>
          <w:rFonts w:ascii="Arial" w:eastAsia="Arial" w:hAnsi="Arial" w:cs="Arial"/>
          <w:color w:val="4472C4"/>
          <w:sz w:val="24"/>
          <w:szCs w:val="24"/>
        </w:rPr>
      </w:pPr>
    </w:p>
    <w:p w14:paraId="00000096" w14:textId="77777777" w:rsidR="005F23B3" w:rsidRDefault="006945C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Figura 7</w:t>
      </w:r>
    </w:p>
    <w:p w14:paraId="00000097" w14:textId="77777777" w:rsidR="005F23B3" w:rsidRDefault="006945CE">
      <w:pP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Estabilidade de Medidas de Centralidade para a Amostra Coletada Previamente à Pandemia</w: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490220</wp:posOffset>
            </wp:positionH>
            <wp:positionV relativeFrom="paragraph">
              <wp:posOffset>464211</wp:posOffset>
            </wp:positionV>
            <wp:extent cx="4059555" cy="2662555"/>
            <wp:effectExtent l="0" t="0" r="0" b="0"/>
            <wp:wrapTopAndBottom distT="0" distB="0"/>
            <wp:docPr id="25" name="image5.png" descr="Interface gráfica do usuário, 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nterface gráfica do usuário, Tabela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2662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98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Nota. O eixo Y indica a correlação (r) entre os valores dos índices de centralidade originais e os valores dos índices de centralidade obtidos a partir de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reamostragens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. O eixo X indica quantos casos foram mantidos da amostra original, gerando a nova amostra. Esse tipo de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reamostragem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se chama case-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dropping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subset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bootstrap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(ver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Epskamp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et al., 2017). Assim, X = 90% denota que nessa amostra 90% dos casos da amostra original foram mantidos. X = 30% denota que apenas 30% dos casos da amostra original foram mantidos. Percebe-se que quantos menos casos da amostra original, menores são os valores de correlação dos índices de centralidade da amostra original com os índices de centralidade das amostras de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bootstrapping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.</w:t>
      </w:r>
      <w:r>
        <w:rPr>
          <w:rFonts w:ascii="Arial" w:eastAsia="Arial" w:hAnsi="Arial" w:cs="Arial"/>
          <w:i/>
          <w:color w:val="000000"/>
          <w:sz w:val="20"/>
          <w:szCs w:val="20"/>
        </w:rPr>
        <w:br/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expectedInfluence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= Influência esperada,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strength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= Força.</w:t>
      </w:r>
    </w:p>
    <w:p w14:paraId="00000099" w14:textId="77777777" w:rsidR="005F23B3" w:rsidRDefault="005F23B3">
      <w:pPr>
        <w:spacing w:after="0" w:line="360" w:lineRule="auto"/>
        <w:ind w:firstLine="708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656DC76" w14:textId="77777777" w:rsidR="00082540" w:rsidRDefault="00082540">
      <w:pPr>
        <w:spacing w:after="0" w:line="360" w:lineRule="auto"/>
        <w:ind w:firstLine="708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D546DF6" w14:textId="77777777" w:rsidR="00082540" w:rsidRDefault="00082540">
      <w:pPr>
        <w:spacing w:after="0" w:line="360" w:lineRule="auto"/>
        <w:ind w:firstLine="708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B0B6112" w14:textId="77777777" w:rsidR="00082540" w:rsidRDefault="00082540">
      <w:pPr>
        <w:spacing w:after="0" w:line="360" w:lineRule="auto"/>
        <w:ind w:firstLine="708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E9795D4" w14:textId="77777777" w:rsidR="00082540" w:rsidRDefault="00082540">
      <w:pPr>
        <w:spacing w:after="0" w:line="360" w:lineRule="auto"/>
        <w:ind w:firstLine="708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00009F" w14:textId="77777777" w:rsidR="005F23B3" w:rsidRDefault="006945C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Figura 8</w:t>
      </w:r>
    </w:p>
    <w:p w14:paraId="000000A0" w14:textId="77777777" w:rsidR="005F23B3" w:rsidRDefault="006945CE">
      <w:pP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Estabilidade de Medidas de Centralidade para a Amostra Coletada Durante a Pandemia</w:t>
      </w: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679132</wp:posOffset>
            </wp:positionH>
            <wp:positionV relativeFrom="paragraph">
              <wp:posOffset>527355</wp:posOffset>
            </wp:positionV>
            <wp:extent cx="3681730" cy="2567305"/>
            <wp:effectExtent l="0" t="0" r="0" b="0"/>
            <wp:wrapTopAndBottom distT="0" distB="0"/>
            <wp:docPr id="26" name="image2.png" descr="Gráfico, Gráfico de lin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, Gráfico de linhas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567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A1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Nota. O eixo Y indica a correlação (r) entre os valores dos índices de centralidade originais e os valores dos índices de centralidade obtidos a partir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reamostragens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 O eixo X indica quantos casos foram mantidos da amostra original, gerando a nova amostra. Esse tipo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reamostragem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se chama case-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dropping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subset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bootstrap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(ver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Epskamp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et al., 2017). Assim, X = 90% denota que nessa amostra 90% dos casos da amostra original foram mantidos. X = 30% denota que apenas 30% dos casos da amostra original foram mantidos. Percebe-se que quantos menos casos da amostra original, menores são os valores de correlação dos índices de centralidade da amostra original com os índices de centralidade das amostras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bootstrapping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expectedInfluence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= Influência esperada,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strength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= Força.</w:t>
      </w:r>
    </w:p>
    <w:p w14:paraId="7742FB25" w14:textId="77777777" w:rsidR="005133F6" w:rsidRDefault="005133F6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0000A3" w14:textId="77777777" w:rsidR="005F23B3" w:rsidRPr="006945CE" w:rsidRDefault="0069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6945CE">
        <w:rPr>
          <w:rFonts w:ascii="Arial" w:eastAsia="Arial" w:hAnsi="Arial" w:cs="Arial"/>
          <w:b/>
          <w:sz w:val="24"/>
          <w:szCs w:val="24"/>
        </w:rPr>
        <w:t>Discussão</w:t>
      </w:r>
    </w:p>
    <w:p w14:paraId="000000A4" w14:textId="108BB87D" w:rsidR="005F23B3" w:rsidRDefault="006945CE">
      <w:pPr>
        <w:spacing w:after="0" w:line="360" w:lineRule="auto"/>
        <w:ind w:firstLine="708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6945CE">
        <w:rPr>
          <w:rFonts w:ascii="Arial" w:eastAsia="Arial" w:hAnsi="Arial" w:cs="Arial"/>
          <w:sz w:val="24"/>
          <w:szCs w:val="24"/>
        </w:rPr>
        <w:t xml:space="preserve">Foi observado que a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concienciosidade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e abertura se conectaram com o trabalho significativo, atuando como mediadores entre este construto e o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neuroticismo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>, a amabilidade e a extroversão. O trabalho significativo refere-se ao sentido que o trabalho possui para o indivíduo, precisando haver um alinhamento entre o trabalho e a base de crenças e valores do sujeito</w:t>
      </w:r>
      <w:sdt>
        <w:sdtPr>
          <w:tag w:val="goog_rdk_164"/>
          <w:id w:val="758794549"/>
        </w:sdtPr>
        <w:sdtEndPr/>
        <w:sdtContent>
          <w:commentRangeStart w:id="189"/>
        </w:sdtContent>
      </w:sdt>
      <w:r w:rsidRPr="006945CE">
        <w:rPr>
          <w:rFonts w:ascii="Arial" w:eastAsia="Arial" w:hAnsi="Arial" w:cs="Arial"/>
          <w:sz w:val="24"/>
          <w:szCs w:val="24"/>
        </w:rPr>
        <w:t xml:space="preserve"> </w:t>
      </w:r>
      <w:commentRangeEnd w:id="189"/>
      <w:r w:rsidRPr="006945CE">
        <w:commentReference w:id="189"/>
      </w:r>
      <w:r w:rsidRPr="006945CE">
        <w:rPr>
          <w:rFonts w:ascii="Arial" w:eastAsia="Arial" w:hAnsi="Arial" w:cs="Arial"/>
          <w:sz w:val="24"/>
          <w:szCs w:val="24"/>
        </w:rPr>
        <w:t xml:space="preserve">(Van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den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Heuvel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et al., 2009;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Tolfo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&amp; Piccinini, 2007;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Morin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, 2001). A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consciensiosidade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se caracteriza pela perseverança, organização, orientação a metas e ao sucesso. Podendo o indivíduo variar da organização e decisão, à negligência e indecisão em relação aos objetivos (Nunes et al., 2010; Rolland, 2002;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Pervin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&amp; John, 2004). Em virtude do trabalho significativo, dentre outras características, propiciar o desenvolvimento profissional, compreende-se que esse se relaciona com a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conscienciosidade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pela necessidade do indivíduo em alcançar as metas e </w:t>
      </w:r>
      <w:r w:rsidRPr="006945CE">
        <w:rPr>
          <w:rFonts w:ascii="Arial" w:eastAsia="Arial" w:hAnsi="Arial" w:cs="Arial"/>
          <w:sz w:val="24"/>
          <w:szCs w:val="24"/>
        </w:rPr>
        <w:lastRenderedPageBreak/>
        <w:t xml:space="preserve">o sucesso. Tendo em vista que a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conscienciosidade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contribui para o indivíduo alcançar suas metas, essa atua como um mediador entre o trabalho significativo e as outras facetas da personalidade.</w:t>
      </w:r>
    </w:p>
    <w:p w14:paraId="000000A5" w14:textId="526C2BAF" w:rsidR="005F23B3" w:rsidRDefault="006945CE">
      <w:pPr>
        <w:spacing w:after="0" w:line="360" w:lineRule="auto"/>
        <w:ind w:firstLine="708"/>
        <w:jc w:val="both"/>
        <w:rPr>
          <w:rFonts w:ascii="Arial" w:eastAsia="Arial" w:hAnsi="Arial" w:cs="Arial"/>
          <w:color w:val="4472C4"/>
          <w:sz w:val="24"/>
          <w:szCs w:val="24"/>
        </w:rPr>
      </w:pPr>
      <w:r w:rsidRPr="006945CE">
        <w:rPr>
          <w:rFonts w:ascii="Arial" w:eastAsia="Arial" w:hAnsi="Arial" w:cs="Arial"/>
          <w:sz w:val="24"/>
          <w:szCs w:val="24"/>
        </w:rPr>
        <w:t>Já a abertura se define pela predisposição do indivíduo em buscar de forma deliberada vivenciar novas experiências (Nunes et al., 2010; Rolland, 2002). Neste fator o indivíduo pode alternar entre ter grande apreço pelas novas ideias, nos diversos campos, e sensibilidade artística, até serem conservadoras, com interesses menos amplos, se contentando com o que é rotineiro (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Pervin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&amp; John, 2004; Nunes et al., 2010;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McCrae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 xml:space="preserve"> &amp; </w:t>
      </w:r>
      <w:proofErr w:type="spellStart"/>
      <w:r w:rsidRPr="006945CE">
        <w:rPr>
          <w:rFonts w:ascii="Arial" w:eastAsia="Arial" w:hAnsi="Arial" w:cs="Arial"/>
          <w:sz w:val="24"/>
          <w:szCs w:val="24"/>
        </w:rPr>
        <w:t>Sutin</w:t>
      </w:r>
      <w:proofErr w:type="spellEnd"/>
      <w:r w:rsidRPr="006945CE">
        <w:rPr>
          <w:rFonts w:ascii="Arial" w:eastAsia="Arial" w:hAnsi="Arial" w:cs="Arial"/>
          <w:sz w:val="24"/>
          <w:szCs w:val="24"/>
        </w:rPr>
        <w:t>, 2009).</w:t>
      </w:r>
      <w:sdt>
        <w:sdtPr>
          <w:tag w:val="goog_rdk_165"/>
          <w:id w:val="1128892962"/>
        </w:sdtPr>
        <w:sdtEndPr/>
        <w:sdtContent>
          <w:commentRangeStart w:id="190"/>
        </w:sdtContent>
      </w:sdt>
      <w:r w:rsidRPr="006945CE">
        <w:rPr>
          <w:rFonts w:ascii="Arial" w:eastAsia="Arial" w:hAnsi="Arial" w:cs="Arial"/>
          <w:sz w:val="24"/>
          <w:szCs w:val="24"/>
        </w:rPr>
        <w:t xml:space="preserve"> </w:t>
      </w:r>
      <w:r w:rsidR="00A1141B">
        <w:rPr>
          <w:rFonts w:ascii="Arial" w:eastAsia="Arial" w:hAnsi="Arial" w:cs="Arial"/>
          <w:sz w:val="24"/>
          <w:szCs w:val="24"/>
        </w:rPr>
        <w:t xml:space="preserve">O fator </w:t>
      </w:r>
      <w:r w:rsidRPr="006945CE">
        <w:rPr>
          <w:rFonts w:ascii="Arial" w:eastAsia="Arial" w:hAnsi="Arial" w:cs="Arial"/>
          <w:sz w:val="24"/>
          <w:szCs w:val="24"/>
        </w:rPr>
        <w:t>abertura se conecta com o trabalho significativo no âmbito dos valores e das crenças do indivíduo que em virtude da abertura, esse indivíduo está disposto a rever suas crenças e valores, promovendo assim um melhor alinhamento entre o trabalho e as suas crenças.</w:t>
      </w:r>
      <w:commentRangeEnd w:id="190"/>
      <w:r w:rsidRPr="006945CE">
        <w:commentReference w:id="190"/>
      </w:r>
    </w:p>
    <w:p w14:paraId="70BC5670" w14:textId="77777777" w:rsidR="00082540" w:rsidRDefault="00A1141B" w:rsidP="0008254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1141B">
        <w:rPr>
          <w:rFonts w:ascii="Arial" w:eastAsia="Arial" w:hAnsi="Arial" w:cs="Arial"/>
          <w:color w:val="FF0000"/>
          <w:sz w:val="24"/>
          <w:szCs w:val="24"/>
        </w:rPr>
        <w:tab/>
      </w:r>
      <w:r w:rsidR="0026612B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O fator </w:t>
      </w:r>
      <w:proofErr w:type="spellStart"/>
      <w:r w:rsidR="0026612B" w:rsidRPr="002259B1">
        <w:rPr>
          <w:rFonts w:ascii="Arial" w:eastAsia="Arial" w:hAnsi="Arial" w:cs="Arial"/>
          <w:color w:val="4472C4" w:themeColor="accent1"/>
          <w:sz w:val="24"/>
          <w:szCs w:val="24"/>
        </w:rPr>
        <w:t>Neuroticismo</w:t>
      </w:r>
      <w:proofErr w:type="spellEnd"/>
      <w:r w:rsidR="0026612B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se caracteriza pela forma como o indivíduo interpreta, sente e lida com as questões da sua vida,</w:t>
      </w:r>
      <w:r w:rsidR="005F2015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o que se materializa na instabilidade emocional</w:t>
      </w:r>
      <w:r w:rsidR="0026612B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(Nunes et al., 2010). </w:t>
      </w:r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As redes durante a pandemia tiveram uma menor </w:t>
      </w:r>
      <w:r w:rsidR="005F2015" w:rsidRPr="002259B1">
        <w:rPr>
          <w:rFonts w:ascii="Arial" w:eastAsia="Arial" w:hAnsi="Arial" w:cs="Arial"/>
          <w:color w:val="4472C4" w:themeColor="accent1"/>
          <w:sz w:val="24"/>
          <w:szCs w:val="24"/>
        </w:rPr>
        <w:t>e</w:t>
      </w:r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>stabilidade, o que encontra ressonância com o atual momento pandêmico.</w:t>
      </w:r>
      <w:r w:rsidR="005F2015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Já que </w:t>
      </w:r>
      <w:proofErr w:type="spellStart"/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>McGinty</w:t>
      </w:r>
      <w:proofErr w:type="spellEnd"/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et al., (</w:t>
      </w:r>
      <w:hyperlink r:id="rId21" w:history="1">
        <w:r w:rsidRPr="002259B1">
          <w:rPr>
            <w:rStyle w:val="Hyperlink"/>
            <w:rFonts w:ascii="Arial" w:eastAsia="Arial" w:hAnsi="Arial" w:cs="Arial"/>
            <w:color w:val="4472C4" w:themeColor="accent1"/>
            <w:sz w:val="24"/>
            <w:szCs w:val="24"/>
            <w:u w:val="none"/>
          </w:rPr>
          <w:t>2020</w:t>
        </w:r>
      </w:hyperlink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) identificaram que nos Estados Unidos, 13,6% foi o índice de pessoas que demostraram sintomas de sofrimento psicológico grave, sendo que em 2018 esse mesmo índice era de </w:t>
      </w:r>
      <w:r w:rsidR="005F2015" w:rsidRPr="002259B1">
        <w:rPr>
          <w:rFonts w:ascii="Arial" w:eastAsia="Arial" w:hAnsi="Arial" w:cs="Arial"/>
          <w:color w:val="4472C4" w:themeColor="accent1"/>
          <w:sz w:val="24"/>
          <w:szCs w:val="24"/>
        </w:rPr>
        <w:t>3,9%. N</w:t>
      </w:r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a Alemanha, </w:t>
      </w:r>
      <w:r w:rsidR="0031098B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um estudo identificou um aumento de </w:t>
      </w:r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>10% nos sintomas psicopatológicos (</w:t>
      </w:r>
      <w:proofErr w:type="spellStart"/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>Schäfer</w:t>
      </w:r>
      <w:proofErr w:type="spellEnd"/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et al., </w:t>
      </w:r>
      <w:hyperlink r:id="rId22" w:history="1">
        <w:r w:rsidRPr="002259B1">
          <w:rPr>
            <w:rStyle w:val="Hyperlink"/>
            <w:rFonts w:ascii="Arial" w:eastAsia="Arial" w:hAnsi="Arial" w:cs="Arial"/>
            <w:color w:val="4472C4" w:themeColor="accent1"/>
            <w:sz w:val="24"/>
            <w:szCs w:val="24"/>
            <w:u w:val="none"/>
          </w:rPr>
          <w:t>2020</w:t>
        </w:r>
      </w:hyperlink>
      <w:r w:rsidRPr="002259B1">
        <w:rPr>
          <w:rFonts w:ascii="Arial" w:eastAsia="Arial" w:hAnsi="Arial" w:cs="Arial"/>
          <w:color w:val="4472C4" w:themeColor="accent1"/>
          <w:sz w:val="24"/>
          <w:szCs w:val="24"/>
        </w:rPr>
        <w:t>).</w:t>
      </w:r>
      <w:r w:rsidR="0031098B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Além disso, Li et al. (</w:t>
      </w:r>
      <w:hyperlink r:id="rId23" w:history="1">
        <w:r w:rsidR="0031098B" w:rsidRPr="002259B1">
          <w:rPr>
            <w:rStyle w:val="Hyperlink"/>
            <w:rFonts w:ascii="Arial" w:eastAsia="Arial" w:hAnsi="Arial" w:cs="Arial"/>
            <w:color w:val="4472C4" w:themeColor="accent1"/>
            <w:sz w:val="24"/>
            <w:szCs w:val="24"/>
          </w:rPr>
          <w:t>2020</w:t>
        </w:r>
      </w:hyperlink>
      <w:r w:rsidR="0031098B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) realizaram uma análise com base no uso de palavras utilizadas nas redes sociais na China, antes e após o surgimento da pandemia. </w:t>
      </w:r>
      <w:r w:rsidR="0026612B" w:rsidRPr="002259B1">
        <w:rPr>
          <w:rFonts w:ascii="Arial" w:eastAsia="Arial" w:hAnsi="Arial" w:cs="Arial"/>
          <w:color w:val="4472C4" w:themeColor="accent1"/>
          <w:sz w:val="24"/>
          <w:szCs w:val="24"/>
        </w:rPr>
        <w:t>Os resultados demonstraram que houve um aumento da ansiedade e da depressão, apesar de ainda haver a presença reduzida da felicidade e satisfação com a vida.</w:t>
      </w:r>
      <w:r w:rsidR="005F2015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r w:rsidR="00F40AD2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Estes achados se confirmam nos dados da amostra coletada durante a pandemia, a rede apresentou quatro de um total de cinco nodos de </w:t>
      </w:r>
      <w:proofErr w:type="spellStart"/>
      <w:r w:rsidR="00F40AD2" w:rsidRPr="002259B1">
        <w:rPr>
          <w:rFonts w:ascii="Arial" w:eastAsia="Arial" w:hAnsi="Arial" w:cs="Arial"/>
          <w:color w:val="4472C4" w:themeColor="accent1"/>
          <w:sz w:val="24"/>
          <w:szCs w:val="24"/>
        </w:rPr>
        <w:t>neuroticismo</w:t>
      </w:r>
      <w:proofErr w:type="spellEnd"/>
      <w:r w:rsidR="00F40AD2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como obtendo altos valores negativos de influência, conforme segue: P24_N (“Aborrecida”), P4_N (“Pessimista”), P14_N (“Insegura”) e P19_N (“Ansiosa”). </w:t>
      </w:r>
      <w:r w:rsidR="001D7011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Tais resultados apontam para a influência e impacto da pandemia, tanto no </w:t>
      </w:r>
      <w:proofErr w:type="spellStart"/>
      <w:r w:rsidR="001D7011" w:rsidRPr="002259B1">
        <w:rPr>
          <w:rFonts w:ascii="Arial" w:eastAsia="Arial" w:hAnsi="Arial" w:cs="Arial"/>
          <w:color w:val="4472C4" w:themeColor="accent1"/>
          <w:sz w:val="24"/>
          <w:szCs w:val="24"/>
        </w:rPr>
        <w:t>neuroticismo</w:t>
      </w:r>
      <w:proofErr w:type="spellEnd"/>
      <w:r w:rsidR="001D7011" w:rsidRPr="002259B1">
        <w:rPr>
          <w:rFonts w:ascii="Arial" w:eastAsia="Arial" w:hAnsi="Arial" w:cs="Arial"/>
          <w:color w:val="4472C4" w:themeColor="accent1"/>
          <w:sz w:val="24"/>
          <w:szCs w:val="24"/>
        </w:rPr>
        <w:t xml:space="preserve"> quanto nos construtos relacionados ao trabalho e bem-estar. </w:t>
      </w:r>
      <w:bookmarkStart w:id="191" w:name="_heading=h.1t3h5sf" w:colFirst="0" w:colLast="0"/>
      <w:bookmarkEnd w:id="191"/>
    </w:p>
    <w:p w14:paraId="000000B5" w14:textId="044CFB81" w:rsidR="005F23B3" w:rsidRDefault="006945CE" w:rsidP="00082540">
      <w:p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</w:t>
      </w:r>
    </w:p>
    <w:p w14:paraId="000000B6" w14:textId="77777777" w:rsidR="005F23B3" w:rsidRDefault="006945CE">
      <w:pPr>
        <w:spacing w:after="0" w:line="240" w:lineRule="auto"/>
        <w:ind w:left="-567"/>
        <w:jc w:val="both"/>
        <w:rPr>
          <w:rFonts w:ascii="Arial" w:eastAsia="Arial" w:hAnsi="Arial" w:cs="Arial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Andreassen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, C. S.,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Hetland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, J., &amp;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Pallesen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, S. (2010). The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relationship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between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ab/>
        <w:t>‘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workaholism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’,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basic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needs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satisfaction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at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personality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i/>
          <w:color w:val="1C1D1E"/>
          <w:sz w:val="24"/>
          <w:szCs w:val="24"/>
          <w:highlight w:val="white"/>
        </w:rPr>
        <w:t>European</w:t>
      </w:r>
      <w:proofErr w:type="spellEnd"/>
      <w:r>
        <w:rPr>
          <w:rFonts w:ascii="Arial" w:eastAsia="Arial" w:hAnsi="Arial" w:cs="Arial"/>
          <w:i/>
          <w:color w:val="1C1D1E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i/>
          <w:color w:val="1C1D1E"/>
          <w:sz w:val="24"/>
          <w:szCs w:val="24"/>
          <w:highlight w:val="white"/>
        </w:rPr>
        <w:tab/>
        <w:t xml:space="preserve">jornal </w:t>
      </w:r>
      <w:proofErr w:type="spellStart"/>
      <w:r>
        <w:rPr>
          <w:rFonts w:ascii="Arial" w:eastAsia="Arial" w:hAnsi="Arial" w:cs="Arial"/>
          <w:i/>
          <w:color w:val="1C1D1E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i/>
          <w:color w:val="1C1D1E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1C1D1E"/>
          <w:sz w:val="24"/>
          <w:szCs w:val="24"/>
          <w:highlight w:val="white"/>
        </w:rPr>
        <w:t>personality</w:t>
      </w:r>
      <w:proofErr w:type="spellEnd"/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 xml:space="preserve">, </w:t>
      </w:r>
      <w:r>
        <w:rPr>
          <w:rFonts w:ascii="Arial" w:eastAsia="Arial" w:hAnsi="Arial" w:cs="Arial"/>
          <w:i/>
          <w:color w:val="1C1D1E"/>
          <w:sz w:val="24"/>
          <w:szCs w:val="24"/>
          <w:highlight w:val="white"/>
        </w:rPr>
        <w:t>24</w:t>
      </w:r>
      <w:r>
        <w:rPr>
          <w:rFonts w:ascii="Arial" w:eastAsia="Arial" w:hAnsi="Arial" w:cs="Arial"/>
          <w:color w:val="1C1D1E"/>
          <w:sz w:val="24"/>
          <w:szCs w:val="24"/>
          <w:highlight w:val="white"/>
        </w:rPr>
        <w:t>: 3-17</w:t>
      </w:r>
      <w:r>
        <w:rPr>
          <w:rFonts w:ascii="Arial" w:eastAsia="Arial" w:hAnsi="Arial" w:cs="Arial"/>
          <w:sz w:val="24"/>
          <w:szCs w:val="24"/>
          <w:highlight w:val="white"/>
        </w:rPr>
        <w:t>. </w:t>
      </w:r>
      <w:hyperlink r:id="rId24">
        <w:r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doi.org/10.1002/per.737</w:t>
        </w:r>
      </w:hyperlink>
    </w:p>
    <w:p w14:paraId="000000B7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Bringmann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L. F., Elmer, T., </w:t>
      </w: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S., </w:t>
      </w:r>
      <w:proofErr w:type="spellStart"/>
      <w:r>
        <w:rPr>
          <w:rFonts w:ascii="Arial" w:eastAsia="Arial" w:hAnsi="Arial" w:cs="Arial"/>
          <w:sz w:val="24"/>
          <w:szCs w:val="24"/>
        </w:rPr>
        <w:t>Krause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R. W., </w:t>
      </w:r>
      <w:proofErr w:type="spellStart"/>
      <w:r>
        <w:rPr>
          <w:rFonts w:ascii="Arial" w:eastAsia="Arial" w:hAnsi="Arial" w:cs="Arial"/>
          <w:sz w:val="24"/>
          <w:szCs w:val="24"/>
        </w:rPr>
        <w:t>Schoch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D., </w:t>
      </w:r>
      <w:proofErr w:type="spellStart"/>
      <w:r>
        <w:rPr>
          <w:rFonts w:ascii="Arial" w:eastAsia="Arial" w:hAnsi="Arial" w:cs="Arial"/>
          <w:sz w:val="24"/>
          <w:szCs w:val="24"/>
        </w:rPr>
        <w:t>Wichers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M., </w:t>
      </w:r>
      <w:proofErr w:type="spellStart"/>
      <w:r>
        <w:rPr>
          <w:rFonts w:ascii="Arial" w:eastAsia="Arial" w:hAnsi="Arial" w:cs="Arial"/>
          <w:sz w:val="24"/>
          <w:szCs w:val="24"/>
        </w:rPr>
        <w:t>Wigman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J. T. W., &amp; </w:t>
      </w:r>
      <w:proofErr w:type="spellStart"/>
      <w:r>
        <w:rPr>
          <w:rFonts w:ascii="Arial" w:eastAsia="Arial" w:hAnsi="Arial" w:cs="Arial"/>
          <w:sz w:val="24"/>
          <w:szCs w:val="24"/>
        </w:rPr>
        <w:t>Snippe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E. (2019). </w:t>
      </w:r>
      <w:proofErr w:type="spellStart"/>
      <w:r>
        <w:rPr>
          <w:rFonts w:ascii="Arial" w:eastAsia="Arial" w:hAnsi="Arial" w:cs="Arial"/>
          <w:sz w:val="24"/>
          <w:szCs w:val="24"/>
        </w:rPr>
        <w:t>What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centrality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measures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measure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  <w:szCs w:val="24"/>
        </w:rPr>
        <w:t>psychological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networks?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Journal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Abnormal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Psychology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128</w:t>
      </w:r>
      <w:r>
        <w:rPr>
          <w:rFonts w:ascii="Arial" w:eastAsia="Arial" w:hAnsi="Arial" w:cs="Arial"/>
          <w:sz w:val="24"/>
          <w:szCs w:val="24"/>
        </w:rPr>
        <w:t>(8), 892–903. doi.org/10.1037/abn0000446</w:t>
      </w:r>
    </w:p>
    <w:p w14:paraId="000000B8" w14:textId="77777777" w:rsidR="005F23B3" w:rsidRDefault="006945CE">
      <w:pPr>
        <w:spacing w:after="0" w:line="240" w:lineRule="auto"/>
        <w:ind w:hanging="567"/>
        <w:jc w:val="both"/>
      </w:pPr>
      <w:r>
        <w:rPr>
          <w:rFonts w:ascii="Arial" w:eastAsia="Arial" w:hAnsi="Arial" w:cs="Arial"/>
          <w:sz w:val="24"/>
          <w:szCs w:val="24"/>
        </w:rPr>
        <w:t xml:space="preserve">Costa, P. T., </w:t>
      </w:r>
      <w:proofErr w:type="spellStart"/>
      <w:r>
        <w:rPr>
          <w:rFonts w:ascii="Arial" w:eastAsia="Arial" w:hAnsi="Arial" w:cs="Arial"/>
          <w:sz w:val="24"/>
          <w:szCs w:val="24"/>
        </w:rPr>
        <w:t>Terracciano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A., &amp; </w:t>
      </w:r>
      <w:proofErr w:type="spellStart"/>
      <w:r>
        <w:rPr>
          <w:rFonts w:ascii="Arial" w:eastAsia="Arial" w:hAnsi="Arial" w:cs="Arial"/>
          <w:sz w:val="24"/>
          <w:szCs w:val="24"/>
        </w:rPr>
        <w:t>McCrae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R. R. (2001). </w:t>
      </w:r>
      <w:proofErr w:type="spellStart"/>
      <w:r>
        <w:rPr>
          <w:rFonts w:ascii="Arial" w:eastAsia="Arial" w:hAnsi="Arial" w:cs="Arial"/>
          <w:sz w:val="24"/>
          <w:szCs w:val="24"/>
        </w:rPr>
        <w:t>Gender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diferences in </w:t>
      </w:r>
      <w:proofErr w:type="spellStart"/>
      <w:r>
        <w:rPr>
          <w:rFonts w:ascii="Arial" w:eastAsia="Arial" w:hAnsi="Arial" w:cs="Arial"/>
          <w:sz w:val="24"/>
          <w:szCs w:val="24"/>
        </w:rPr>
        <w:t>personality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across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cultures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robust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surprising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findings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 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  <w:highlight w:val="white"/>
        </w:rPr>
        <w:t>Journal</w:t>
      </w:r>
      <w:proofErr w:type="spellEnd"/>
      <w:r>
        <w:rPr>
          <w:rFonts w:ascii="Arial" w:eastAsia="Arial" w:hAnsi="Arial" w:cs="Arial"/>
          <w:i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i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  <w:highlight w:val="white"/>
        </w:rPr>
        <w:t>Personality</w:t>
      </w:r>
      <w:proofErr w:type="spellEnd"/>
      <w:r>
        <w:rPr>
          <w:rFonts w:ascii="Arial" w:eastAsia="Arial" w:hAnsi="Arial" w:cs="Arial"/>
          <w:i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i/>
          <w:color w:val="333333"/>
          <w:sz w:val="24"/>
          <w:szCs w:val="24"/>
          <w:highlight w:val="white"/>
        </w:rPr>
        <w:t xml:space="preserve"> Social 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  <w:highlight w:val="white"/>
        </w:rPr>
        <w:t>Psychology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color w:val="C9211E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81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color w:val="C9211E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322-31.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doi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color w:val="C9211E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10.1037/0022-3514.81.2.322</w:t>
      </w:r>
    </w:p>
    <w:p w14:paraId="000000B9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Chughtai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A.A., 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Buckley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F. (2008).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engagement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its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relationship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with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state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trait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trust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A conceptual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analysis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Institute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Behavioural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Applied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Management, 1,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47-71. Recuperado de</w:t>
      </w:r>
      <w:hyperlink r:id="rId25">
        <w:r>
          <w:rPr>
            <w:rFonts w:ascii="Arial" w:eastAsia="Arial" w:hAnsi="Arial" w:cs="Arial"/>
            <w:color w:val="000000"/>
            <w:sz w:val="24"/>
            <w:szCs w:val="24"/>
          </w:rPr>
          <w:t>https://psycnet.apa.org/record/2008-17318-003</w:t>
        </w:r>
      </w:hyperlink>
    </w:p>
    <w:p w14:paraId="000000BA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Dalanhol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N., Freitas, C. P. P., Machado, W. L., </w:t>
      </w:r>
      <w:proofErr w:type="spellStart"/>
      <w:r>
        <w:rPr>
          <w:rFonts w:ascii="Arial" w:eastAsia="Arial" w:hAnsi="Arial" w:cs="Arial"/>
          <w:sz w:val="24"/>
          <w:szCs w:val="24"/>
        </w:rPr>
        <w:t>Hutz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C. S., &amp; </w:t>
      </w:r>
      <w:proofErr w:type="spellStart"/>
      <w:r>
        <w:rPr>
          <w:rFonts w:ascii="Arial" w:eastAsia="Arial" w:hAnsi="Arial" w:cs="Arial"/>
          <w:sz w:val="24"/>
          <w:szCs w:val="24"/>
        </w:rPr>
        <w:t>Vazquez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A. C. (2017). Engajamento no trabalho, saúde mental e personalidade em oficiais de justiça. </w:t>
      </w:r>
      <w:proofErr w:type="spellStart"/>
      <w:r>
        <w:rPr>
          <w:rFonts w:ascii="Arial" w:eastAsia="Arial" w:hAnsi="Arial" w:cs="Arial"/>
          <w:sz w:val="24"/>
          <w:szCs w:val="24"/>
        </w:rPr>
        <w:t>Psico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48(2), 109-119. Recuperado de </w:t>
      </w:r>
      <w:hyperlink r:id="rId26">
        <w:r>
          <w:rPr>
            <w:rFonts w:ascii="Arial" w:eastAsia="Arial" w:hAnsi="Arial" w:cs="Arial"/>
            <w:color w:val="000000"/>
            <w:sz w:val="24"/>
            <w:szCs w:val="24"/>
          </w:rPr>
          <w:t>https://dialnet.unirioja.es/servlet/articulo?codigo=6072966</w:t>
        </w:r>
      </w:hyperlink>
    </w:p>
    <w:p w14:paraId="000000BB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B., &amp; </w:t>
      </w:r>
      <w:proofErr w:type="spellStart"/>
      <w:r>
        <w:rPr>
          <w:rFonts w:ascii="Arial" w:eastAsia="Arial" w:hAnsi="Arial" w:cs="Arial"/>
          <w:sz w:val="24"/>
          <w:szCs w:val="24"/>
        </w:rPr>
        <w:t>Duffy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R. (2007). </w:t>
      </w:r>
      <w:proofErr w:type="spellStart"/>
      <w:r>
        <w:rPr>
          <w:rFonts w:ascii="Arial" w:eastAsia="Arial" w:hAnsi="Arial" w:cs="Arial"/>
          <w:sz w:val="24"/>
          <w:szCs w:val="24"/>
        </w:rPr>
        <w:t>Calling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Vocation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Work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hyperlink r:id="rId27">
        <w:r>
          <w:rPr>
            <w:rFonts w:ascii="Arial" w:eastAsia="Arial" w:hAnsi="Arial" w:cs="Arial"/>
            <w:i/>
            <w:color w:val="000000"/>
            <w:sz w:val="24"/>
            <w:szCs w:val="24"/>
          </w:rPr>
          <w:t xml:space="preserve">The </w:t>
        </w:r>
        <w:proofErr w:type="spellStart"/>
        <w:r>
          <w:rPr>
            <w:rFonts w:ascii="Arial" w:eastAsia="Arial" w:hAnsi="Arial" w:cs="Arial"/>
            <w:i/>
            <w:color w:val="000000"/>
            <w:sz w:val="24"/>
            <w:szCs w:val="24"/>
          </w:rPr>
          <w:t>Counseling</w:t>
        </w:r>
        <w:proofErr w:type="spellEnd"/>
        <w:r>
          <w:rPr>
            <w:rFonts w:ascii="Arial" w:eastAsia="Arial" w:hAnsi="Arial" w:cs="Arial"/>
            <w:i/>
            <w:color w:val="000000"/>
            <w:sz w:val="24"/>
            <w:szCs w:val="24"/>
          </w:rPr>
          <w:t xml:space="preserve"> </w:t>
        </w:r>
        <w:proofErr w:type="spellStart"/>
        <w:r>
          <w:rPr>
            <w:rFonts w:ascii="Arial" w:eastAsia="Arial" w:hAnsi="Arial" w:cs="Arial"/>
            <w:i/>
            <w:color w:val="000000"/>
            <w:sz w:val="24"/>
            <w:szCs w:val="24"/>
          </w:rPr>
          <w:t>Psychologist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37(3):424-450, DOI: 10.1177/0011000008316430.</w:t>
      </w:r>
    </w:p>
    <w:p w14:paraId="000000BC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S., </w:t>
      </w:r>
      <w:proofErr w:type="spellStart"/>
      <w:r>
        <w:rPr>
          <w:rFonts w:ascii="Arial" w:eastAsia="Arial" w:hAnsi="Arial" w:cs="Arial"/>
          <w:sz w:val="24"/>
          <w:szCs w:val="24"/>
        </w:rPr>
        <w:t>Cramer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A. O. J, </w:t>
      </w:r>
      <w:proofErr w:type="spellStart"/>
      <w:r>
        <w:rPr>
          <w:rFonts w:ascii="Arial" w:eastAsia="Arial" w:hAnsi="Arial" w:cs="Arial"/>
          <w:sz w:val="24"/>
          <w:szCs w:val="24"/>
        </w:rPr>
        <w:t>Waldorp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L. J., </w:t>
      </w:r>
      <w:proofErr w:type="spellStart"/>
      <w:r>
        <w:rPr>
          <w:rFonts w:ascii="Arial" w:eastAsia="Arial" w:hAnsi="Arial" w:cs="Arial"/>
          <w:sz w:val="24"/>
          <w:szCs w:val="24"/>
        </w:rPr>
        <w:t>Schmittmann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V. D., </w:t>
      </w:r>
      <w:proofErr w:type="spellStart"/>
      <w:r>
        <w:rPr>
          <w:rFonts w:ascii="Arial" w:eastAsia="Arial" w:hAnsi="Arial" w:cs="Arial"/>
          <w:sz w:val="24"/>
          <w:szCs w:val="24"/>
        </w:rPr>
        <w:t>Borsboom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D. (2012).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qgraph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: Network </w:t>
      </w:r>
      <w:proofErr w:type="spellStart"/>
      <w:r>
        <w:rPr>
          <w:rFonts w:ascii="Arial" w:eastAsia="Arial" w:hAnsi="Arial" w:cs="Arial"/>
          <w:sz w:val="24"/>
          <w:szCs w:val="24"/>
        </w:rPr>
        <w:t>visualizations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relationships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  <w:szCs w:val="24"/>
        </w:rPr>
        <w:t>psychometric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data.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Journal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Statistical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Software, 48</w:t>
      </w:r>
      <w:r>
        <w:rPr>
          <w:rFonts w:ascii="Arial" w:eastAsia="Arial" w:hAnsi="Arial" w:cs="Arial"/>
          <w:sz w:val="24"/>
          <w:szCs w:val="24"/>
        </w:rPr>
        <w:t xml:space="preserve">(4), 1–18. </w:t>
      </w:r>
      <w:hyperlink r:id="rId28">
        <w:r>
          <w:rPr>
            <w:rFonts w:ascii="Arial" w:eastAsia="Arial" w:hAnsi="Arial" w:cs="Arial"/>
            <w:color w:val="000000"/>
            <w:sz w:val="24"/>
            <w:szCs w:val="24"/>
          </w:rPr>
          <w:t>doi.org/10.18637/jss.v048.i04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BD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S., &amp; </w:t>
      </w:r>
      <w:proofErr w:type="spellStart"/>
      <w:r>
        <w:rPr>
          <w:rFonts w:ascii="Arial" w:eastAsia="Arial" w:hAnsi="Arial" w:cs="Arial"/>
          <w:sz w:val="24"/>
          <w:szCs w:val="24"/>
        </w:rPr>
        <w:t>Fried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E. I. (2018). A tutorial on </w:t>
      </w:r>
      <w:proofErr w:type="spellStart"/>
      <w:r>
        <w:rPr>
          <w:rFonts w:ascii="Arial" w:eastAsia="Arial" w:hAnsi="Arial" w:cs="Arial"/>
          <w:sz w:val="24"/>
          <w:szCs w:val="24"/>
        </w:rPr>
        <w:t>regularized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correlation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networks.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Psychological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Methods</w:t>
      </w:r>
      <w:proofErr w:type="spellEnd"/>
      <w:r>
        <w:rPr>
          <w:rFonts w:ascii="Arial" w:eastAsia="Arial" w:hAnsi="Arial" w:cs="Arial"/>
          <w:i/>
          <w:sz w:val="24"/>
          <w:szCs w:val="24"/>
        </w:rPr>
        <w:t>, 23</w:t>
      </w:r>
      <w:r>
        <w:rPr>
          <w:rFonts w:ascii="Arial" w:eastAsia="Arial" w:hAnsi="Arial" w:cs="Arial"/>
          <w:sz w:val="24"/>
          <w:szCs w:val="24"/>
        </w:rPr>
        <w:t xml:space="preserve">(4), 617–634. </w:t>
      </w:r>
      <w:hyperlink r:id="rId29">
        <w:r>
          <w:rPr>
            <w:rFonts w:ascii="Arial" w:eastAsia="Arial" w:hAnsi="Arial" w:cs="Arial"/>
            <w:color w:val="000000"/>
            <w:sz w:val="24"/>
            <w:szCs w:val="24"/>
          </w:rPr>
          <w:t>doi.org/10.1037/met0000167</w:t>
        </w:r>
      </w:hyperlink>
    </w:p>
    <w:p w14:paraId="000000BE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S., </w:t>
      </w:r>
      <w:proofErr w:type="spellStart"/>
      <w:r>
        <w:rPr>
          <w:rFonts w:ascii="Arial" w:eastAsia="Arial" w:hAnsi="Arial" w:cs="Arial"/>
          <w:sz w:val="24"/>
          <w:szCs w:val="24"/>
        </w:rPr>
        <w:t>Borsboom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D., &amp; </w:t>
      </w:r>
      <w:proofErr w:type="spellStart"/>
      <w:r>
        <w:rPr>
          <w:rFonts w:ascii="Arial" w:eastAsia="Arial" w:hAnsi="Arial" w:cs="Arial"/>
          <w:sz w:val="24"/>
          <w:szCs w:val="24"/>
        </w:rPr>
        <w:t>Fried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E. I. (2017). </w:t>
      </w:r>
      <w:proofErr w:type="spellStart"/>
      <w:r>
        <w:rPr>
          <w:rFonts w:ascii="Arial" w:eastAsia="Arial" w:hAnsi="Arial" w:cs="Arial"/>
          <w:sz w:val="24"/>
          <w:szCs w:val="24"/>
        </w:rPr>
        <w:t>Estimating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psychological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networks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accuracy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A tutorial </w:t>
      </w:r>
      <w:proofErr w:type="spellStart"/>
      <w:r>
        <w:rPr>
          <w:rFonts w:ascii="Arial" w:eastAsia="Arial" w:hAnsi="Arial" w:cs="Arial"/>
          <w:sz w:val="24"/>
          <w:szCs w:val="24"/>
        </w:rPr>
        <w:t>paper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Research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Methods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(1), 195–212. doi.org/10.3758/s13428-017-0862-1</w:t>
      </w:r>
    </w:p>
    <w:p w14:paraId="000000BF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Filho, N. H., Teixeira, M. A. P., Machado, W. L., &amp; Bandeira, D. R. (2012). Marcadores reduzidos para a avaliação da personalidade em adolescentes. 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Psico-USF</w:t>
      </w:r>
      <w:proofErr w:type="spellEnd"/>
      <w:r>
        <w:rPr>
          <w:rFonts w:ascii="Arial" w:eastAsia="Arial" w:hAnsi="Arial" w:cs="Arial"/>
          <w:sz w:val="24"/>
          <w:szCs w:val="24"/>
        </w:rPr>
        <w:t>, </w:t>
      </w:r>
      <w:r>
        <w:rPr>
          <w:rFonts w:ascii="Arial" w:eastAsia="Arial" w:hAnsi="Arial" w:cs="Arial"/>
          <w:i/>
          <w:sz w:val="24"/>
          <w:szCs w:val="24"/>
        </w:rPr>
        <w:t>17</w:t>
      </w:r>
      <w:r>
        <w:rPr>
          <w:rFonts w:ascii="Arial" w:eastAsia="Arial" w:hAnsi="Arial" w:cs="Arial"/>
          <w:sz w:val="24"/>
          <w:szCs w:val="24"/>
        </w:rPr>
        <w:t xml:space="preserve">(2),253-261.                       </w:t>
      </w:r>
      <w:hyperlink r:id="rId30">
        <w:r>
          <w:rPr>
            <w:rFonts w:ascii="Arial" w:eastAsia="Arial" w:hAnsi="Arial" w:cs="Arial"/>
            <w:color w:val="000000"/>
            <w:sz w:val="24"/>
            <w:szCs w:val="24"/>
          </w:rPr>
          <w:t>doi.org/10.1590/S1413-82712012000200009</w:t>
        </w:r>
      </w:hyperlink>
    </w:p>
    <w:p w14:paraId="000000C0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Foygel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R., &amp; </w:t>
      </w:r>
      <w:proofErr w:type="spellStart"/>
      <w:r>
        <w:rPr>
          <w:rFonts w:ascii="Arial" w:eastAsia="Arial" w:hAnsi="Arial" w:cs="Arial"/>
          <w:sz w:val="24"/>
          <w:szCs w:val="24"/>
        </w:rPr>
        <w:t>Drton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M. (2010). </w:t>
      </w:r>
      <w:proofErr w:type="spellStart"/>
      <w:r>
        <w:rPr>
          <w:rFonts w:ascii="Arial" w:eastAsia="Arial" w:hAnsi="Arial" w:cs="Arial"/>
          <w:sz w:val="24"/>
          <w:szCs w:val="24"/>
        </w:rPr>
        <w:t>Extended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Bayesian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Criteria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eastAsia="Arial" w:hAnsi="Arial" w:cs="Arial"/>
          <w:sz w:val="24"/>
          <w:szCs w:val="24"/>
        </w:rPr>
        <w:t>gaussian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graphical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models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Proceedings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23rd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International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Conference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on Neural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Information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Processing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Systems</w:t>
      </w:r>
      <w:r>
        <w:rPr>
          <w:rFonts w:ascii="Arial" w:eastAsia="Arial" w:hAnsi="Arial" w:cs="Arial"/>
          <w:sz w:val="24"/>
          <w:szCs w:val="24"/>
        </w:rPr>
        <w:t>, 604–612. arxiv.org/</w:t>
      </w:r>
      <w:proofErr w:type="spellStart"/>
      <w:r>
        <w:rPr>
          <w:rFonts w:ascii="Arial" w:eastAsia="Arial" w:hAnsi="Arial" w:cs="Arial"/>
          <w:sz w:val="24"/>
          <w:szCs w:val="24"/>
        </w:rPr>
        <w:t>pdf</w:t>
      </w:r>
      <w:proofErr w:type="spellEnd"/>
      <w:r>
        <w:rPr>
          <w:rFonts w:ascii="Arial" w:eastAsia="Arial" w:hAnsi="Arial" w:cs="Arial"/>
          <w:sz w:val="24"/>
          <w:szCs w:val="24"/>
        </w:rPr>
        <w:t>/1011.6640.pdf</w:t>
      </w:r>
    </w:p>
    <w:p w14:paraId="000000C1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Friedman, J., </w:t>
      </w:r>
      <w:proofErr w:type="spellStart"/>
      <w:r>
        <w:rPr>
          <w:rFonts w:ascii="Arial" w:eastAsia="Arial" w:hAnsi="Arial" w:cs="Arial"/>
          <w:sz w:val="24"/>
          <w:szCs w:val="24"/>
        </w:rPr>
        <w:t>Hastie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T., &amp; </w:t>
      </w:r>
      <w:proofErr w:type="spellStart"/>
      <w:r>
        <w:rPr>
          <w:rFonts w:ascii="Arial" w:eastAsia="Arial" w:hAnsi="Arial" w:cs="Arial"/>
          <w:sz w:val="24"/>
          <w:szCs w:val="24"/>
        </w:rPr>
        <w:t>Tibshirani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R. (2008). </w:t>
      </w:r>
      <w:proofErr w:type="spellStart"/>
      <w:r>
        <w:rPr>
          <w:rFonts w:ascii="Arial" w:eastAsia="Arial" w:hAnsi="Arial" w:cs="Arial"/>
          <w:sz w:val="24"/>
          <w:szCs w:val="24"/>
        </w:rPr>
        <w:t>Sparse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inverse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covariance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estimation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with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graphical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lasso.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Biostatistics</w:t>
      </w:r>
      <w:proofErr w:type="spellEnd"/>
      <w:r>
        <w:rPr>
          <w:rFonts w:ascii="Arial" w:eastAsia="Arial" w:hAnsi="Arial" w:cs="Arial"/>
          <w:i/>
          <w:sz w:val="24"/>
          <w:szCs w:val="24"/>
        </w:rPr>
        <w:t>, 9</w:t>
      </w:r>
      <w:r>
        <w:rPr>
          <w:rFonts w:ascii="Arial" w:eastAsia="Arial" w:hAnsi="Arial" w:cs="Arial"/>
          <w:sz w:val="24"/>
          <w:szCs w:val="24"/>
        </w:rPr>
        <w:t>(3), 432–441. doi.org/10.1093/</w:t>
      </w:r>
      <w:proofErr w:type="spellStart"/>
      <w:r>
        <w:rPr>
          <w:rFonts w:ascii="Arial" w:eastAsia="Arial" w:hAnsi="Arial" w:cs="Arial"/>
          <w:sz w:val="24"/>
          <w:szCs w:val="24"/>
        </w:rPr>
        <w:t>biostatistics</w:t>
      </w:r>
      <w:proofErr w:type="spellEnd"/>
      <w:r>
        <w:rPr>
          <w:rFonts w:ascii="Arial" w:eastAsia="Arial" w:hAnsi="Arial" w:cs="Arial"/>
          <w:sz w:val="24"/>
          <w:szCs w:val="24"/>
        </w:rPr>
        <w:t>/kxm045</w:t>
      </w:r>
    </w:p>
    <w:p w14:paraId="000000C2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Gillet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N., Austin, S.,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Fernet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C.,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Sandrin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E.,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Lorho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F.,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Brault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S., Becker, M.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Aubouin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Bonnaventure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J. (2021),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Workaholism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presenteeism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–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family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conflicts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personal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outcomes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Testing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moderated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mediation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model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J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Clin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Nurs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 </w:t>
      </w:r>
      <w:hyperlink r:id="rId31">
        <w:r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doi.org/10.1111/jocn.15791</w:t>
        </w:r>
      </w:hyperlink>
    </w:p>
    <w:p w14:paraId="000000C3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Hutz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C. S., Nunes, C. H., Silveira, A. D., Serra, J., Anton, M., &amp; </w:t>
      </w:r>
      <w:proofErr w:type="spellStart"/>
      <w:r>
        <w:rPr>
          <w:rFonts w:ascii="Arial" w:eastAsia="Arial" w:hAnsi="Arial" w:cs="Arial"/>
          <w:sz w:val="24"/>
          <w:szCs w:val="24"/>
        </w:rPr>
        <w:t>Wieczorek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L.S. (1998). O desenvolvimento de marcadores para a avaliação da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personalidade no modelo dos Cinco Grandes Fatores.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Psicol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Reflex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Crít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:395-411.</w:t>
      </w:r>
    </w:p>
    <w:p w14:paraId="000000C4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Landells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E. M., &amp; Albrecht, S. L. 2019. </w:t>
      </w:r>
      <w:proofErr w:type="spellStart"/>
      <w:r>
        <w:rPr>
          <w:rFonts w:ascii="Arial" w:eastAsia="Arial" w:hAnsi="Arial" w:cs="Arial"/>
          <w:sz w:val="24"/>
          <w:szCs w:val="24"/>
        </w:rPr>
        <w:t>Perceived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Organizational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Politics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Engagement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Stress: The </w:t>
      </w:r>
      <w:proofErr w:type="spellStart"/>
      <w:r>
        <w:rPr>
          <w:rFonts w:ascii="Arial" w:eastAsia="Arial" w:hAnsi="Arial" w:cs="Arial"/>
          <w:sz w:val="24"/>
          <w:szCs w:val="24"/>
        </w:rPr>
        <w:t>Mediating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Influence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Meaningful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Work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Frontiers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Psychology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Vol. </w:t>
      </w:r>
      <w:r>
        <w:rPr>
          <w:rFonts w:ascii="Arial" w:eastAsia="Arial" w:hAnsi="Arial" w:cs="Arial"/>
          <w:i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. Doi.org/10.3389/fpsyg.2019.01612.    </w:t>
      </w:r>
    </w:p>
    <w:p w14:paraId="000000C5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Leonardo, M. G. L., Pereira, M. M., </w:t>
      </w:r>
      <w:proofErr w:type="spellStart"/>
      <w:r>
        <w:rPr>
          <w:rFonts w:ascii="Arial" w:eastAsia="Arial" w:hAnsi="Arial" w:cs="Arial"/>
          <w:sz w:val="24"/>
          <w:szCs w:val="24"/>
        </w:rPr>
        <w:t>Valentini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F., Freitas, C. P. P., Damásio, B. F. (2019). Adaptação do Inventário de Sentido do Trabalho (WAMI) para o contexto brasileiro. Revista Brasileira de Orientação Profissional, jan. - </w:t>
      </w:r>
      <w:proofErr w:type="gramStart"/>
      <w:r>
        <w:rPr>
          <w:rFonts w:ascii="Arial" w:eastAsia="Arial" w:hAnsi="Arial" w:cs="Arial"/>
          <w:sz w:val="24"/>
          <w:szCs w:val="24"/>
        </w:rPr>
        <w:t>jun.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2019, Vol. 20, No. 1, 79-89. </w:t>
      </w:r>
      <w:hyperlink r:id="rId32">
        <w:r>
          <w:rPr>
            <w:rFonts w:ascii="Arial" w:eastAsia="Arial" w:hAnsi="Arial" w:cs="Arial"/>
            <w:color w:val="000000"/>
            <w:sz w:val="24"/>
            <w:szCs w:val="24"/>
          </w:rPr>
          <w:t>doi.org/10.26707/1984-7270/2019v20n1p79</w:t>
        </w:r>
      </w:hyperlink>
    </w:p>
    <w:p w14:paraId="000000C6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Li, S., Wang, Y.,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Xue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J.,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Zhao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N., Zhu, T. 2020. The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Impact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COVID-19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Epidemic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Declaration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on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Psychological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Consequences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: 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Study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on Active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Weibo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Users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 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International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> 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Journal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Environmental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Research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> 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Public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Health</w:t>
      </w:r>
      <w:r>
        <w:rPr>
          <w:rFonts w:ascii="Arial" w:eastAsia="Arial" w:hAnsi="Arial" w:cs="Arial"/>
          <w:sz w:val="24"/>
          <w:szCs w:val="24"/>
          <w:highlight w:val="white"/>
        </w:rPr>
        <w:t>, 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17</w:t>
      </w:r>
      <w:r>
        <w:rPr>
          <w:rFonts w:ascii="Arial" w:eastAsia="Arial" w:hAnsi="Arial" w:cs="Arial"/>
          <w:sz w:val="24"/>
          <w:szCs w:val="24"/>
          <w:highlight w:val="white"/>
        </w:rPr>
        <w:t>, 2032. doi.org/10.3390/ijerph17062032</w:t>
      </w:r>
    </w:p>
    <w:p w14:paraId="000000C7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Macey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W. H., Schneider, B., </w:t>
      </w:r>
      <w:proofErr w:type="spellStart"/>
      <w:r>
        <w:rPr>
          <w:rFonts w:ascii="Arial" w:eastAsia="Arial" w:hAnsi="Arial" w:cs="Arial"/>
          <w:sz w:val="24"/>
          <w:szCs w:val="24"/>
        </w:rPr>
        <w:t>Barbera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K., &amp; Young, S. A. (2009). </w:t>
      </w:r>
      <w:proofErr w:type="spellStart"/>
      <w:r>
        <w:rPr>
          <w:rFonts w:ascii="Arial" w:eastAsia="Arial" w:hAnsi="Arial" w:cs="Arial"/>
          <w:sz w:val="24"/>
          <w:szCs w:val="24"/>
        </w:rPr>
        <w:t>Employee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engagement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Tools for </w:t>
      </w:r>
      <w:proofErr w:type="spellStart"/>
      <w:r>
        <w:rPr>
          <w:rFonts w:ascii="Arial" w:eastAsia="Arial" w:hAnsi="Arial" w:cs="Arial"/>
          <w:sz w:val="24"/>
          <w:szCs w:val="24"/>
        </w:rPr>
        <w:t>analysis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practice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competitive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advantage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London, UK: </w:t>
      </w:r>
      <w:proofErr w:type="spellStart"/>
      <w:r>
        <w:rPr>
          <w:rFonts w:ascii="Arial" w:eastAsia="Arial" w:hAnsi="Arial" w:cs="Arial"/>
          <w:sz w:val="24"/>
          <w:szCs w:val="24"/>
        </w:rPr>
        <w:t>Blackwell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C8" w14:textId="77777777" w:rsidR="005F23B3" w:rsidRPr="004704CD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704CD">
        <w:rPr>
          <w:rFonts w:ascii="Arial" w:eastAsia="Arial" w:hAnsi="Arial" w:cs="Arial"/>
          <w:sz w:val="24"/>
          <w:szCs w:val="24"/>
          <w:highlight w:val="white"/>
        </w:rPr>
        <w:t>McGinty</w:t>
      </w:r>
      <w:proofErr w:type="spellEnd"/>
      <w:r w:rsidRPr="004704CD">
        <w:rPr>
          <w:rFonts w:ascii="Arial" w:eastAsia="Arial" w:hAnsi="Arial" w:cs="Arial"/>
          <w:sz w:val="24"/>
          <w:szCs w:val="24"/>
          <w:highlight w:val="white"/>
        </w:rPr>
        <w:t xml:space="preserve">, E. E., </w:t>
      </w:r>
      <w:proofErr w:type="spellStart"/>
      <w:r w:rsidRPr="004704CD">
        <w:rPr>
          <w:rFonts w:ascii="Arial" w:eastAsia="Arial" w:hAnsi="Arial" w:cs="Arial"/>
          <w:sz w:val="24"/>
          <w:szCs w:val="24"/>
          <w:highlight w:val="white"/>
        </w:rPr>
        <w:t>Presskreischer</w:t>
      </w:r>
      <w:proofErr w:type="spellEnd"/>
      <w:r w:rsidRPr="004704CD">
        <w:rPr>
          <w:rFonts w:ascii="Arial" w:eastAsia="Arial" w:hAnsi="Arial" w:cs="Arial"/>
          <w:sz w:val="24"/>
          <w:szCs w:val="24"/>
          <w:highlight w:val="white"/>
        </w:rPr>
        <w:t xml:space="preserve">, R., Anderson, K. E., </w:t>
      </w:r>
      <w:proofErr w:type="spellStart"/>
      <w:r w:rsidRPr="004704CD">
        <w:rPr>
          <w:rFonts w:ascii="Arial" w:eastAsia="Arial" w:hAnsi="Arial" w:cs="Arial"/>
          <w:sz w:val="24"/>
          <w:szCs w:val="24"/>
          <w:highlight w:val="white"/>
        </w:rPr>
        <w:t>Han</w:t>
      </w:r>
      <w:proofErr w:type="spellEnd"/>
      <w:r w:rsidRPr="004704CD">
        <w:rPr>
          <w:rFonts w:ascii="Arial" w:eastAsia="Arial" w:hAnsi="Arial" w:cs="Arial"/>
          <w:sz w:val="24"/>
          <w:szCs w:val="24"/>
          <w:highlight w:val="white"/>
        </w:rPr>
        <w:t xml:space="preserve">, H., &amp; Barry, C. L. 2020.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Psychological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Distress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and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COVID-19–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Related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Stressors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Reported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in a Longitudinal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Cohort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of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US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Adults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in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April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</w:t>
      </w:r>
      <w:proofErr w:type="spellStart"/>
      <w:r w:rsidRPr="004704CD">
        <w:rPr>
          <w:rFonts w:ascii="Arial" w:eastAsia="Helvetica Neue" w:hAnsi="Arial" w:cs="Arial"/>
          <w:sz w:val="23"/>
          <w:szCs w:val="23"/>
          <w:highlight w:val="white"/>
        </w:rPr>
        <w:t>and</w:t>
      </w:r>
      <w:proofErr w:type="spellEnd"/>
      <w:r w:rsidRPr="004704CD">
        <w:rPr>
          <w:rFonts w:ascii="Arial" w:eastAsia="Helvetica Neue" w:hAnsi="Arial" w:cs="Arial"/>
          <w:sz w:val="23"/>
          <w:szCs w:val="23"/>
          <w:highlight w:val="white"/>
        </w:rPr>
        <w:t xml:space="preserve"> July 2020. </w:t>
      </w:r>
      <w:r w:rsidRPr="004704CD">
        <w:rPr>
          <w:rFonts w:ascii="Arial" w:eastAsia="Arial" w:hAnsi="Arial" w:cs="Arial"/>
          <w:i/>
          <w:sz w:val="24"/>
          <w:szCs w:val="24"/>
          <w:highlight w:val="white"/>
        </w:rPr>
        <w:t>JAMA</w:t>
      </w:r>
      <w:r w:rsidRPr="004704CD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Pr="004704CD">
        <w:rPr>
          <w:rFonts w:ascii="Arial" w:eastAsia="Arial" w:hAnsi="Arial" w:cs="Arial"/>
          <w:i/>
          <w:sz w:val="24"/>
          <w:szCs w:val="24"/>
          <w:highlight w:val="white"/>
        </w:rPr>
        <w:t>324</w:t>
      </w:r>
      <w:r w:rsidRPr="004704CD">
        <w:rPr>
          <w:rFonts w:ascii="Arial" w:eastAsia="Arial" w:hAnsi="Arial" w:cs="Arial"/>
          <w:sz w:val="24"/>
          <w:szCs w:val="24"/>
          <w:highlight w:val="white"/>
        </w:rPr>
        <w:t xml:space="preserve"> (24): 2555–2557. </w:t>
      </w:r>
      <w:proofErr w:type="spellStart"/>
      <w:proofErr w:type="gramStart"/>
      <w:r w:rsidRPr="004704CD">
        <w:rPr>
          <w:rFonts w:ascii="Arial" w:eastAsia="Arial" w:hAnsi="Arial" w:cs="Arial"/>
          <w:sz w:val="24"/>
          <w:szCs w:val="24"/>
          <w:highlight w:val="white"/>
        </w:rPr>
        <w:t>doi</w:t>
      </w:r>
      <w:proofErr w:type="spellEnd"/>
      <w:proofErr w:type="gramEnd"/>
      <w:r w:rsidRPr="004704CD">
        <w:rPr>
          <w:rFonts w:ascii="Arial" w:eastAsia="Arial" w:hAnsi="Arial" w:cs="Arial"/>
          <w:sz w:val="24"/>
          <w:szCs w:val="24"/>
          <w:highlight w:val="white"/>
        </w:rPr>
        <w:t>: 10.1001 / jama.2020.21231</w:t>
      </w:r>
    </w:p>
    <w:p w14:paraId="000000C9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Machado, W. L.,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Vissoci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J., 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S. (2015). Análise de rede aplicada à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Psicometria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à avaliação psicológica. In C. S.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Hutz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D. R. Bandeira &amp; C. M.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Trentini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(Org.).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Psicometria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(pp. 125-146). Porto Alegre: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ArtMed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CA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McCrae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R. R., &amp; </w:t>
      </w:r>
      <w:proofErr w:type="spellStart"/>
      <w:r>
        <w:rPr>
          <w:rFonts w:ascii="Arial" w:eastAsia="Arial" w:hAnsi="Arial" w:cs="Arial"/>
          <w:sz w:val="24"/>
          <w:szCs w:val="24"/>
        </w:rPr>
        <w:t>Sutin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A. R. (2009). </w:t>
      </w:r>
      <w:proofErr w:type="spellStart"/>
      <w:r>
        <w:rPr>
          <w:rFonts w:ascii="Arial" w:eastAsia="Arial" w:hAnsi="Arial" w:cs="Arial"/>
          <w:sz w:val="24"/>
          <w:szCs w:val="24"/>
        </w:rPr>
        <w:t>Openness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experience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In M. R. </w:t>
      </w:r>
      <w:proofErr w:type="spellStart"/>
      <w:r>
        <w:rPr>
          <w:rFonts w:ascii="Arial" w:eastAsia="Arial" w:hAnsi="Arial" w:cs="Arial"/>
          <w:sz w:val="24"/>
          <w:szCs w:val="24"/>
        </w:rPr>
        <w:t>Leary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&amp; R. H. </w:t>
      </w:r>
      <w:proofErr w:type="spellStart"/>
      <w:r>
        <w:rPr>
          <w:rFonts w:ascii="Arial" w:eastAsia="Arial" w:hAnsi="Arial" w:cs="Arial"/>
          <w:sz w:val="24"/>
          <w:szCs w:val="24"/>
        </w:rPr>
        <w:t>Hoyle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(Eds.),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Handbook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individual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differences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in social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(pp. 257–273). The </w:t>
      </w:r>
      <w:proofErr w:type="spellStart"/>
      <w:r>
        <w:rPr>
          <w:rFonts w:ascii="Arial" w:eastAsia="Arial" w:hAnsi="Arial" w:cs="Arial"/>
          <w:sz w:val="24"/>
          <w:szCs w:val="24"/>
        </w:rPr>
        <w:t>Guilford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Press.</w:t>
      </w:r>
    </w:p>
    <w:p w14:paraId="000000CB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May, D. R., Gilson, R. L., </w:t>
      </w:r>
      <w:proofErr w:type="spellStart"/>
      <w:r>
        <w:rPr>
          <w:rFonts w:ascii="Arial" w:eastAsia="Arial" w:hAnsi="Arial" w:cs="Arial"/>
          <w:sz w:val="24"/>
          <w:szCs w:val="24"/>
        </w:rPr>
        <w:t>Harter</w:t>
      </w:r>
      <w:proofErr w:type="spellEnd"/>
      <w:r>
        <w:rPr>
          <w:rFonts w:ascii="Arial" w:eastAsia="Arial" w:hAnsi="Arial" w:cs="Arial"/>
          <w:sz w:val="24"/>
          <w:szCs w:val="24"/>
        </w:rPr>
        <w:t>, L. M. (2004).</w:t>
      </w:r>
      <w:r>
        <w:rPr>
          <w:rFonts w:ascii="Arial" w:eastAsia="Arial" w:hAnsi="Arial" w:cs="Arial"/>
          <w:sz w:val="24"/>
          <w:szCs w:val="24"/>
          <w:shd w:val="clear" w:color="auto" w:fill="F7F7F7"/>
        </w:rPr>
        <w:t> </w:t>
      </w: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  <w:szCs w:val="24"/>
        </w:rPr>
        <w:t>psychological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conditions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meaningfulness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safety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availability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engagement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human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spirit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work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Journal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Occupational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Organizational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Psychology</w:t>
      </w:r>
      <w:proofErr w:type="spellEnd"/>
      <w:r>
        <w:rPr>
          <w:rFonts w:ascii="Arial" w:eastAsia="Arial" w:hAnsi="Arial" w:cs="Arial"/>
          <w:sz w:val="24"/>
          <w:szCs w:val="24"/>
        </w:rPr>
        <w:t>, 77, 11-37. doi.org/10.1348/096317904322915892</w:t>
      </w:r>
    </w:p>
    <w:p w14:paraId="000000CC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Morin</w:t>
      </w:r>
      <w:proofErr w:type="spellEnd"/>
      <w:r>
        <w:rPr>
          <w:rFonts w:ascii="Arial" w:eastAsia="Arial" w:hAnsi="Arial" w:cs="Arial"/>
          <w:sz w:val="24"/>
          <w:szCs w:val="24"/>
        </w:rPr>
        <w:t>, E. M. (2001). Os sentidos do trabalho. Revista de Administração de Empresas, v. 41, n. 3, p. 8-19.</w:t>
      </w:r>
    </w:p>
    <w:p w14:paraId="000000CD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Nunes, C. H. S. S, </w:t>
      </w:r>
      <w:proofErr w:type="spellStart"/>
      <w:r>
        <w:rPr>
          <w:rFonts w:ascii="Arial" w:eastAsia="Arial" w:hAnsi="Arial" w:cs="Arial"/>
          <w:sz w:val="24"/>
          <w:szCs w:val="24"/>
        </w:rPr>
        <w:t>Hutz</w:t>
      </w:r>
      <w:proofErr w:type="spellEnd"/>
      <w:r>
        <w:rPr>
          <w:rFonts w:ascii="Arial" w:eastAsia="Arial" w:hAnsi="Arial" w:cs="Arial"/>
          <w:sz w:val="24"/>
          <w:szCs w:val="24"/>
        </w:rPr>
        <w:t>, C. S., &amp; Nunes, M. F. O. Bateria Fatorial de Personalidade (BFP): manual técnico. São Paulo: Casa do Psicólogo; 2010.</w:t>
      </w:r>
    </w:p>
    <w:p w14:paraId="000000CE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Kahn, W. A., &amp;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Fellows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S. (2013).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Employee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engagement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meaningful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In B. J.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Dik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Z. S. Byrne, &amp; M. F.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Steger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(Eds.), 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Purpose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meaning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the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workplace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 (p. 105–126). </w:t>
      </w:r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American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Psychological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Association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 </w:t>
      </w:r>
      <w:hyperlink r:id="rId33">
        <w:r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doi.org/10.1037/14183-006</w:t>
        </w:r>
      </w:hyperlink>
    </w:p>
    <w:p w14:paraId="000000CF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Pérez-Fuentes, M.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C., Jurado, M.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M. M., Martínez, A. M., 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Linares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J. J.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G. 2019.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Burnout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Engagement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Personality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Profiles in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Nursing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Professionals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Journal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Clinical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Medicine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Vol. </w:t>
      </w:r>
      <w:r>
        <w:rPr>
          <w:rFonts w:ascii="Arial" w:eastAsia="Arial" w:hAnsi="Arial" w:cs="Arial"/>
          <w:i/>
          <w:color w:val="000000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(3), 286.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hyperlink r:id="rId34">
        <w:r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doi.org/10.3390/jcm8030286</w:t>
        </w:r>
      </w:hyperlink>
    </w:p>
    <w:p w14:paraId="000000D0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Pervin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L. A., &amp; John, O. P. Personalidade: teoria e pesquisa. 8a Ed. Porto Alegre: Editora Artmed; 2004. </w:t>
      </w:r>
    </w:p>
    <w:p w14:paraId="000000D1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 Core Team. (2020). R: A </w:t>
      </w:r>
      <w:proofErr w:type="spellStart"/>
      <w:r>
        <w:rPr>
          <w:rFonts w:ascii="Arial" w:eastAsia="Arial" w:hAnsi="Arial" w:cs="Arial"/>
          <w:sz w:val="24"/>
          <w:szCs w:val="24"/>
        </w:rPr>
        <w:t>language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environment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eastAsia="Arial" w:hAnsi="Arial" w:cs="Arial"/>
          <w:sz w:val="24"/>
          <w:szCs w:val="24"/>
        </w:rPr>
        <w:t>statistical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computing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(Versão 4.0.3) [Programa de computador]. </w:t>
      </w:r>
      <w:r>
        <w:rPr>
          <w:rFonts w:ascii="Arial" w:eastAsia="Arial" w:hAnsi="Arial" w:cs="Arial"/>
          <w:i/>
          <w:sz w:val="24"/>
          <w:szCs w:val="24"/>
        </w:rPr>
        <w:t xml:space="preserve">R Foundation for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Statistical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Computing</w:t>
      </w:r>
      <w:proofErr w:type="spellEnd"/>
      <w:r>
        <w:rPr>
          <w:rFonts w:ascii="Arial" w:eastAsia="Arial" w:hAnsi="Arial" w:cs="Arial"/>
          <w:sz w:val="24"/>
          <w:szCs w:val="24"/>
        </w:rPr>
        <w:t>. https://www.R-project.org/</w:t>
      </w:r>
    </w:p>
    <w:p w14:paraId="000000D2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Robinaugh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D. J., </w:t>
      </w:r>
      <w:proofErr w:type="spellStart"/>
      <w:r>
        <w:rPr>
          <w:rFonts w:ascii="Arial" w:eastAsia="Arial" w:hAnsi="Arial" w:cs="Arial"/>
          <w:sz w:val="24"/>
          <w:szCs w:val="24"/>
        </w:rPr>
        <w:t>Millner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A. J., &amp; </w:t>
      </w:r>
      <w:proofErr w:type="spellStart"/>
      <w:r>
        <w:rPr>
          <w:rFonts w:ascii="Arial" w:eastAsia="Arial" w:hAnsi="Arial" w:cs="Arial"/>
          <w:sz w:val="24"/>
          <w:szCs w:val="24"/>
        </w:rPr>
        <w:t>McNally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R. J. (2016). </w:t>
      </w:r>
      <w:proofErr w:type="spellStart"/>
      <w:r>
        <w:rPr>
          <w:rFonts w:ascii="Arial" w:eastAsia="Arial" w:hAnsi="Arial" w:cs="Arial"/>
          <w:sz w:val="24"/>
          <w:szCs w:val="24"/>
        </w:rPr>
        <w:t>Identifying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highly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influential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nodes in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complicated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grief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network.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Journal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Abnormal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Psychology</w:t>
      </w:r>
      <w:proofErr w:type="spellEnd"/>
      <w:r>
        <w:rPr>
          <w:rFonts w:ascii="Arial" w:eastAsia="Arial" w:hAnsi="Arial" w:cs="Arial"/>
          <w:i/>
          <w:sz w:val="24"/>
          <w:szCs w:val="24"/>
        </w:rPr>
        <w:t>, 125</w:t>
      </w:r>
      <w:r>
        <w:rPr>
          <w:rFonts w:ascii="Arial" w:eastAsia="Arial" w:hAnsi="Arial" w:cs="Arial"/>
          <w:sz w:val="24"/>
          <w:szCs w:val="24"/>
        </w:rPr>
        <w:t>(6), 747-757. doi.org/10.1037/abn0000181</w:t>
      </w:r>
    </w:p>
    <w:p w14:paraId="000000D3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Robledo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E.;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Zappalà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S.; Topa, G. 2019.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Job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Crafting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as 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Mediator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between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Engagement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Wellbeing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Outcomes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: A Time-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Lagged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Study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 </w:t>
      </w:r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Int. J.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Environ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. Res.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Public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Health</w:t>
      </w:r>
      <w:r>
        <w:rPr>
          <w:rFonts w:ascii="Arial" w:eastAsia="Arial" w:hAnsi="Arial" w:cs="Arial"/>
          <w:sz w:val="24"/>
          <w:szCs w:val="24"/>
          <w:highlight w:val="white"/>
        </w:rPr>
        <w:t>, 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16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1376. </w:t>
      </w:r>
      <w:hyperlink r:id="rId35">
        <w:r>
          <w:rPr>
            <w:rFonts w:ascii="Arial" w:eastAsia="Arial" w:hAnsi="Arial" w:cs="Arial"/>
            <w:sz w:val="24"/>
            <w:szCs w:val="24"/>
            <w:highlight w:val="white"/>
          </w:rPr>
          <w:t>doi.org/10.3390/ijerph16081376</w:t>
        </w:r>
      </w:hyperlink>
    </w:p>
    <w:p w14:paraId="000000D4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Sayan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İ. (2021). El papel mediador </w:t>
      </w:r>
      <w:proofErr w:type="spellStart"/>
      <w:r>
        <w:rPr>
          <w:rFonts w:ascii="Arial" w:eastAsia="Arial" w:hAnsi="Arial" w:cs="Arial"/>
          <w:sz w:val="24"/>
          <w:szCs w:val="24"/>
        </w:rPr>
        <w:t>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uso de </w:t>
      </w:r>
      <w:proofErr w:type="spellStart"/>
      <w:r>
        <w:rPr>
          <w:rFonts w:ascii="Arial" w:eastAsia="Arial" w:hAnsi="Arial" w:cs="Arial"/>
          <w:sz w:val="24"/>
          <w:szCs w:val="24"/>
        </w:rPr>
        <w:t>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emoción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asociación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entre rasgos de </w:t>
      </w:r>
      <w:proofErr w:type="spellStart"/>
      <w:r>
        <w:rPr>
          <w:rFonts w:ascii="Arial" w:eastAsia="Arial" w:hAnsi="Arial" w:cs="Arial"/>
          <w:sz w:val="24"/>
          <w:szCs w:val="24"/>
        </w:rPr>
        <w:t>personalidad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adicción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Arial" w:hAnsi="Arial" w:cs="Arial"/>
          <w:sz w:val="24"/>
          <w:szCs w:val="24"/>
        </w:rPr>
        <w:t>trabajo</w:t>
      </w:r>
      <w:proofErr w:type="spellEnd"/>
      <w:r>
        <w:rPr>
          <w:rFonts w:ascii="Arial" w:eastAsia="Arial" w:hAnsi="Arial" w:cs="Arial"/>
          <w:sz w:val="24"/>
          <w:szCs w:val="24"/>
        </w:rPr>
        <w:t>. 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Anales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Psicología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Annals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Psychology</w:t>
      </w:r>
      <w:proofErr w:type="spellEnd"/>
      <w:r>
        <w:rPr>
          <w:rFonts w:ascii="Arial" w:eastAsia="Arial" w:hAnsi="Arial" w:cs="Arial"/>
          <w:sz w:val="24"/>
          <w:szCs w:val="24"/>
        </w:rPr>
        <w:t>, </w:t>
      </w:r>
      <w:r>
        <w:rPr>
          <w:rFonts w:ascii="Arial" w:eastAsia="Arial" w:hAnsi="Arial" w:cs="Arial"/>
          <w:i/>
          <w:sz w:val="24"/>
          <w:szCs w:val="24"/>
        </w:rPr>
        <w:t>37</w:t>
      </w:r>
      <w:r>
        <w:rPr>
          <w:rFonts w:ascii="Arial" w:eastAsia="Arial" w:hAnsi="Arial" w:cs="Arial"/>
          <w:sz w:val="24"/>
          <w:szCs w:val="24"/>
        </w:rPr>
        <w:t>(2), 221-232. doi.org/10.6018/analesps.451711</w:t>
      </w:r>
    </w:p>
    <w:p w14:paraId="15D5C6D6" w14:textId="158EA7E1" w:rsidR="004704CD" w:rsidRPr="004704CD" w:rsidRDefault="004704CD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704CD">
        <w:rPr>
          <w:rFonts w:ascii="Arial" w:hAnsi="Arial" w:cs="Arial"/>
          <w:sz w:val="24"/>
          <w:szCs w:val="24"/>
        </w:rPr>
        <w:t>Schäfer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, S. K., </w:t>
      </w:r>
      <w:proofErr w:type="spellStart"/>
      <w:r w:rsidRPr="004704CD">
        <w:rPr>
          <w:rFonts w:ascii="Arial" w:hAnsi="Arial" w:cs="Arial"/>
          <w:sz w:val="24"/>
          <w:szCs w:val="24"/>
        </w:rPr>
        <w:t>Soppa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, M. R., </w:t>
      </w:r>
      <w:proofErr w:type="spellStart"/>
      <w:r w:rsidRPr="004704CD">
        <w:rPr>
          <w:rFonts w:ascii="Arial" w:hAnsi="Arial" w:cs="Arial"/>
          <w:sz w:val="24"/>
          <w:szCs w:val="24"/>
        </w:rPr>
        <w:t>Schanz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, C. G., </w:t>
      </w:r>
      <w:proofErr w:type="spellStart"/>
      <w:r w:rsidRPr="004704CD">
        <w:rPr>
          <w:rFonts w:ascii="Arial" w:hAnsi="Arial" w:cs="Arial"/>
          <w:sz w:val="24"/>
          <w:szCs w:val="24"/>
        </w:rPr>
        <w:t>Staginnus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, M., </w:t>
      </w:r>
      <w:proofErr w:type="spellStart"/>
      <w:r w:rsidRPr="004704CD">
        <w:rPr>
          <w:rFonts w:ascii="Arial" w:hAnsi="Arial" w:cs="Arial"/>
          <w:sz w:val="24"/>
          <w:szCs w:val="24"/>
        </w:rPr>
        <w:t>Göritz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, A. S., &amp; Michael, T. (2020). </w:t>
      </w:r>
      <w:proofErr w:type="spellStart"/>
      <w:r w:rsidRPr="004704CD">
        <w:rPr>
          <w:rFonts w:ascii="Arial" w:hAnsi="Arial" w:cs="Arial"/>
          <w:sz w:val="24"/>
          <w:szCs w:val="24"/>
        </w:rPr>
        <w:t>Impact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sz w:val="24"/>
          <w:szCs w:val="24"/>
        </w:rPr>
        <w:t>of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COVID-19 on </w:t>
      </w:r>
      <w:proofErr w:type="spellStart"/>
      <w:r w:rsidRPr="004704CD">
        <w:rPr>
          <w:rFonts w:ascii="Arial" w:hAnsi="Arial" w:cs="Arial"/>
          <w:sz w:val="24"/>
          <w:szCs w:val="24"/>
        </w:rPr>
        <w:t>public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mental </w:t>
      </w:r>
      <w:proofErr w:type="spellStart"/>
      <w:r w:rsidRPr="004704CD">
        <w:rPr>
          <w:rFonts w:ascii="Arial" w:hAnsi="Arial" w:cs="Arial"/>
          <w:sz w:val="24"/>
          <w:szCs w:val="24"/>
        </w:rPr>
        <w:t>health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sz w:val="24"/>
          <w:szCs w:val="24"/>
        </w:rPr>
        <w:t>and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sz w:val="24"/>
          <w:szCs w:val="24"/>
        </w:rPr>
        <w:t>the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sz w:val="24"/>
          <w:szCs w:val="24"/>
        </w:rPr>
        <w:t>buffering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sz w:val="24"/>
          <w:szCs w:val="24"/>
        </w:rPr>
        <w:t>effect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sz w:val="24"/>
          <w:szCs w:val="24"/>
        </w:rPr>
        <w:t>of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704CD">
        <w:rPr>
          <w:rFonts w:ascii="Arial" w:hAnsi="Arial" w:cs="Arial"/>
          <w:sz w:val="24"/>
          <w:szCs w:val="24"/>
        </w:rPr>
        <w:t>sense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sz w:val="24"/>
          <w:szCs w:val="24"/>
        </w:rPr>
        <w:t>of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sz w:val="24"/>
          <w:szCs w:val="24"/>
        </w:rPr>
        <w:t>coherence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704CD">
        <w:rPr>
          <w:rFonts w:ascii="Arial" w:hAnsi="Arial" w:cs="Arial"/>
          <w:i/>
          <w:iCs/>
          <w:sz w:val="24"/>
          <w:szCs w:val="24"/>
        </w:rPr>
        <w:t>Psychotherapy</w:t>
      </w:r>
      <w:proofErr w:type="spellEnd"/>
      <w:r w:rsidRPr="004704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4704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704CD">
        <w:rPr>
          <w:rFonts w:ascii="Arial" w:hAnsi="Arial" w:cs="Arial"/>
          <w:i/>
          <w:iCs/>
          <w:sz w:val="24"/>
          <w:szCs w:val="24"/>
        </w:rPr>
        <w:t>Psychosomatics</w:t>
      </w:r>
      <w:proofErr w:type="spellEnd"/>
      <w:r w:rsidRPr="004704CD">
        <w:rPr>
          <w:rFonts w:ascii="Arial" w:hAnsi="Arial" w:cs="Arial"/>
          <w:sz w:val="24"/>
          <w:szCs w:val="24"/>
        </w:rPr>
        <w:t xml:space="preserve">, </w:t>
      </w:r>
      <w:r w:rsidRPr="004704CD">
        <w:rPr>
          <w:rFonts w:ascii="Arial" w:hAnsi="Arial" w:cs="Arial"/>
          <w:i/>
          <w:iCs/>
          <w:sz w:val="24"/>
          <w:szCs w:val="24"/>
        </w:rPr>
        <w:t>89</w:t>
      </w:r>
      <w:r>
        <w:rPr>
          <w:rFonts w:ascii="Arial" w:hAnsi="Arial" w:cs="Arial"/>
          <w:sz w:val="24"/>
          <w:szCs w:val="24"/>
        </w:rPr>
        <w:t xml:space="preserve">(6), 386–392. </w:t>
      </w:r>
      <w:r w:rsidRPr="004704CD">
        <w:rPr>
          <w:rFonts w:ascii="Arial" w:hAnsi="Arial" w:cs="Arial"/>
          <w:sz w:val="24"/>
          <w:szCs w:val="24"/>
        </w:rPr>
        <w:t xml:space="preserve">doi.org/10.1159/000510752  </w:t>
      </w:r>
    </w:p>
    <w:p w14:paraId="000000D5" w14:textId="77777777" w:rsidR="005F23B3" w:rsidRDefault="002259B1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hyperlink r:id="rId36"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Schaufeli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, W.B.</w:t>
        </w:r>
      </w:hyperlink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 (2016), "Heavy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investment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personality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organizational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climate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>", </w:t>
      </w:r>
      <w:proofErr w:type="spellStart"/>
      <w:r w:rsidR="006945CE">
        <w:rPr>
          <w:rFonts w:ascii="Arial" w:eastAsia="Arial" w:hAnsi="Arial" w:cs="Arial"/>
          <w:i/>
          <w:color w:val="000000"/>
          <w:sz w:val="24"/>
          <w:szCs w:val="24"/>
        </w:rPr>
      </w:r>
      <w:r w:rsidR="006945CE">
        <w:rPr>
          <w:rFonts w:ascii="Arial" w:eastAsia="Arial" w:hAnsi="Arial" w:cs="Arial"/>
          <w:i/>
          <w:color w:val="000000"/>
          <w:sz w:val="24"/>
          <w:szCs w:val="24"/>
        </w:rPr>
        <w:instrText xml:space="preserve"/>
      </w:r>
      <w:r w:rsidR="006945CE">
        <w:rPr>
          <w:rFonts w:ascii="Arial" w:eastAsia="Arial" w:hAnsi="Arial" w:cs="Arial"/>
          <w:i/>
          <w:color w:val="000000"/>
          <w:sz w:val="24"/>
          <w:szCs w:val="24"/>
        </w:rPr>
      </w:r>
      <w:r w:rsidR="006945CE">
        <w:rPr>
          <w:rFonts w:ascii="Arial" w:eastAsia="Arial" w:hAnsi="Arial" w:cs="Arial"/>
          <w:i/>
          <w:color w:val="000000"/>
          <w:sz w:val="24"/>
          <w:szCs w:val="24"/>
        </w:rPr>
        <w:t>Journal</w:t>
      </w:r>
      <w:proofErr w:type="spellEnd"/>
      <w:r w:rsidR="006945CE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6945CE">
        <w:rPr>
          <w:rFonts w:ascii="Arial" w:eastAsia="Arial" w:hAnsi="Arial" w:cs="Arial"/>
          <w:i/>
          <w:color w:val="000000"/>
          <w:sz w:val="24"/>
          <w:szCs w:val="24"/>
        </w:rPr>
        <w:t>of</w:t>
      </w:r>
      <w:proofErr w:type="spellEnd"/>
      <w:r w:rsidR="006945CE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6945CE">
        <w:rPr>
          <w:rFonts w:ascii="Arial" w:eastAsia="Arial" w:hAnsi="Arial" w:cs="Arial"/>
          <w:i/>
          <w:color w:val="000000"/>
          <w:sz w:val="24"/>
          <w:szCs w:val="24"/>
        </w:rPr>
        <w:t>Managerial</w:t>
      </w:r>
      <w:proofErr w:type="spellEnd"/>
      <w:r w:rsidR="006945CE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6945CE">
        <w:rPr>
          <w:rFonts w:ascii="Arial" w:eastAsia="Arial" w:hAnsi="Arial" w:cs="Arial"/>
          <w:i/>
          <w:color w:val="000000"/>
          <w:sz w:val="24"/>
          <w:szCs w:val="24"/>
        </w:rPr>
        <w:t>Psychology</w:t>
      </w:r>
      <w:proofErr w:type="spellEnd"/>
      <w:r w:rsidR="006945CE">
        <w:rPr>
          <w:rFonts w:ascii="Arial" w:eastAsia="Arial" w:hAnsi="Arial" w:cs="Arial"/>
          <w:i/>
          <w:color w:val="000000"/>
          <w:sz w:val="24"/>
          <w:szCs w:val="24"/>
        </w:rPr>
      </w:r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, Vol. </w:t>
      </w:r>
      <w:r w:rsidR="006945CE">
        <w:rPr>
          <w:rFonts w:ascii="Arial" w:eastAsia="Arial" w:hAnsi="Arial" w:cs="Arial"/>
          <w:i/>
          <w:sz w:val="24"/>
          <w:szCs w:val="24"/>
          <w:highlight w:val="white"/>
        </w:rPr>
        <w:t>31</w:t>
      </w:r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No. 6, pp. 1057-1073. </w:t>
      </w:r>
      <w:hyperlink r:id="rId37"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doi.org/10.1108/JMP-07-2015-0259</w:t>
        </w:r>
      </w:hyperlink>
    </w:p>
    <w:p w14:paraId="000000D6" w14:textId="77777777" w:rsidR="005F23B3" w:rsidRDefault="002259B1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hyperlink r:id="rId38"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Schaufeli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, W.B. &amp;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Bakker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, A.B. (2004).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Job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demands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,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job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resources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,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and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their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relationship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with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burnout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and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engagement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: A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multi-sample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</w:rPr>
          <w:t>study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</w:rPr>
          <w:t>. </w:t>
        </w:r>
        <w:proofErr w:type="spellStart"/>
      </w:hyperlink>
      <w:hyperlink r:id="rId39">
        <w:r w:rsidR="006945CE">
          <w:rPr>
            <w:rFonts w:ascii="Arial" w:eastAsia="Arial" w:hAnsi="Arial" w:cs="Arial"/>
            <w:i/>
            <w:sz w:val="24"/>
            <w:szCs w:val="24"/>
          </w:rPr>
          <w:t>Journal</w:t>
        </w:r>
        <w:proofErr w:type="spellEnd"/>
        <w:r w:rsidR="006945CE">
          <w:rPr>
            <w:rFonts w:ascii="Arial" w:eastAsia="Arial" w:hAnsi="Arial" w:cs="Arial"/>
            <w:i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i/>
            <w:sz w:val="24"/>
            <w:szCs w:val="24"/>
          </w:rPr>
          <w:t>of</w:t>
        </w:r>
        <w:proofErr w:type="spellEnd"/>
        <w:r w:rsidR="006945CE">
          <w:rPr>
            <w:rFonts w:ascii="Arial" w:eastAsia="Arial" w:hAnsi="Arial" w:cs="Arial"/>
            <w:i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i/>
            <w:sz w:val="24"/>
            <w:szCs w:val="24"/>
          </w:rPr>
          <w:t>Organizational</w:t>
        </w:r>
        <w:proofErr w:type="spellEnd"/>
        <w:r w:rsidR="006945CE">
          <w:rPr>
            <w:rFonts w:ascii="Arial" w:eastAsia="Arial" w:hAnsi="Arial" w:cs="Arial"/>
            <w:i/>
            <w:sz w:val="24"/>
            <w:szCs w:val="24"/>
          </w:rPr>
          <w:t xml:space="preserve"> </w:t>
        </w:r>
        <w:proofErr w:type="spellStart"/>
        <w:r w:rsidR="006945CE">
          <w:rPr>
            <w:rFonts w:ascii="Arial" w:eastAsia="Arial" w:hAnsi="Arial" w:cs="Arial"/>
            <w:i/>
            <w:sz w:val="24"/>
            <w:szCs w:val="24"/>
          </w:rPr>
          <w:t>Behavior</w:t>
        </w:r>
        <w:proofErr w:type="spellEnd"/>
        <w:r w:rsidR="006945CE">
          <w:rPr>
            <w:rFonts w:ascii="Arial" w:eastAsia="Arial" w:hAnsi="Arial" w:cs="Arial"/>
            <w:i/>
            <w:sz w:val="24"/>
            <w:szCs w:val="24"/>
          </w:rPr>
          <w:t>, 25</w:t>
        </w:r>
      </w:hyperlink>
      <w:hyperlink r:id="rId40">
        <w:r w:rsidR="006945CE">
          <w:rPr>
            <w:rFonts w:ascii="Arial" w:eastAsia="Arial" w:hAnsi="Arial" w:cs="Arial"/>
            <w:sz w:val="24"/>
            <w:szCs w:val="24"/>
          </w:rPr>
          <w:t>, 293-315.</w:t>
        </w:r>
      </w:hyperlink>
      <w:r w:rsidR="006945C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="006945CE">
        <w:rPr>
          <w:rFonts w:ascii="Arial" w:eastAsia="Arial" w:hAnsi="Arial" w:cs="Arial"/>
          <w:color w:val="000000"/>
          <w:sz w:val="24"/>
          <w:szCs w:val="24"/>
        </w:rPr>
        <w:t>doi</w:t>
      </w:r>
      <w:r w:rsidR="006945CE">
        <w:rPr>
          <w:rFonts w:ascii="Arial" w:eastAsia="Arial" w:hAnsi="Arial" w:cs="Arial"/>
          <w:sz w:val="24"/>
          <w:szCs w:val="24"/>
          <w:highlight w:val="white"/>
        </w:rPr>
        <w:t>:</w:t>
      </w:r>
      <w:hyperlink r:id="rId41"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10.1002</w:t>
        </w:r>
        <w:proofErr w:type="gram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/job.248</w:t>
        </w:r>
      </w:hyperlink>
    </w:p>
    <w:p w14:paraId="000000D7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Schaufeli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W. B.,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Bakker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A. B., &amp;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Salanova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M. (2006). The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Measurement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Engagement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With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a Short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Questionnaire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: A Cross-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National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Study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 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Educational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Psychological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Measurement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, </w:t>
      </w:r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66 </w:t>
      </w:r>
      <w:r>
        <w:rPr>
          <w:rFonts w:ascii="Arial" w:eastAsia="Arial" w:hAnsi="Arial" w:cs="Arial"/>
          <w:sz w:val="24"/>
          <w:szCs w:val="24"/>
          <w:highlight w:val="white"/>
        </w:rPr>
        <w:t>(4), 701–716. </w:t>
      </w:r>
    </w:p>
    <w:p w14:paraId="000000D8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hyperlink r:id="rId42">
        <w:r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doi.org/10.1177/0013164405282471</w:t>
        </w:r>
      </w:hyperlink>
    </w:p>
    <w:p w14:paraId="000000D9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Schaufeli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W.B.,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Salanova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M., González-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Romá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V., 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Bakker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A.B. (2002).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measurement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engagement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burnout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confirmative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analysis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approach.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Journal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Happiness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Studies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, 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(1), 71-92. </w:t>
      </w:r>
    </w:p>
    <w:p w14:paraId="000000DA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hyperlink r:id="rId43">
        <w:r>
          <w:rPr>
            <w:rFonts w:ascii="Arial" w:eastAsia="Arial" w:hAnsi="Arial" w:cs="Arial"/>
            <w:color w:val="000000"/>
            <w:sz w:val="24"/>
            <w:szCs w:val="24"/>
          </w:rPr>
          <w:t>doi.org/10.1023/A:1015630930326</w:t>
        </w:r>
      </w:hyperlink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  </w:t>
      </w:r>
    </w:p>
    <w:p w14:paraId="000000DB" w14:textId="77777777" w:rsidR="005F23B3" w:rsidRDefault="002259B1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hyperlink r:id="rId44"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Schaufeli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, W. B. &amp;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Taris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, T. W. (2014). A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critical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review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of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the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Job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Demands-Resources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Model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: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Implications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for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improving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work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and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health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. In G. Bauer &amp; O. 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Hämmig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 xml:space="preserve"> (</w:t>
        </w:r>
        <w:proofErr w:type="spellStart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Eds</w:t>
        </w:r>
        <w:proofErr w:type="spellEnd"/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), </w:t>
        </w:r>
        <w:proofErr w:type="spellStart"/>
      </w:hyperlink>
      <w:hyperlink r:id="rId45"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>Bridging</w:t>
        </w:r>
        <w:proofErr w:type="spellEnd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>occupational</w:t>
        </w:r>
        <w:proofErr w:type="spellEnd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 xml:space="preserve">, </w:t>
        </w:r>
        <w:proofErr w:type="spellStart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>organizational</w:t>
        </w:r>
        <w:proofErr w:type="spellEnd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>and</w:t>
        </w:r>
        <w:proofErr w:type="spellEnd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>public</w:t>
        </w:r>
        <w:proofErr w:type="spellEnd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 xml:space="preserve"> </w:t>
        </w:r>
        <w:proofErr w:type="spellStart"/>
        <w:r w:rsidR="006945CE">
          <w:rPr>
            <w:rFonts w:ascii="Arial" w:eastAsia="Arial" w:hAnsi="Arial" w:cs="Arial"/>
            <w:i/>
            <w:color w:val="000000"/>
            <w:sz w:val="24"/>
            <w:szCs w:val="24"/>
            <w:highlight w:val="white"/>
          </w:rPr>
          <w:t>health</w:t>
        </w:r>
        <w:proofErr w:type="spellEnd"/>
      </w:hyperlink>
      <w:hyperlink r:id="rId46"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 (pp. 43-68). Dordrecht: Springer.</w:t>
        </w:r>
      </w:hyperlink>
      <w:r w:rsidR="006945CE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                                         </w:t>
      </w:r>
      <w:r w:rsidR="006945CE">
        <w:rPr>
          <w:rFonts w:ascii="Arial" w:eastAsia="Arial" w:hAnsi="Arial" w:cs="Arial"/>
          <w:sz w:val="24"/>
          <w:szCs w:val="24"/>
          <w:shd w:val="clear" w:color="auto" w:fill="FCFCFC"/>
        </w:rPr>
        <w:t>doi.org/10.1007/978-94-007-5640-3_4</w:t>
      </w:r>
    </w:p>
    <w:p w14:paraId="000000DC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Schmittmann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V. D., </w:t>
      </w:r>
      <w:proofErr w:type="spellStart"/>
      <w:r>
        <w:rPr>
          <w:rFonts w:ascii="Arial" w:eastAsia="Arial" w:hAnsi="Arial" w:cs="Arial"/>
          <w:sz w:val="24"/>
          <w:szCs w:val="24"/>
        </w:rPr>
        <w:t>Cramer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A. O. J., </w:t>
      </w:r>
      <w:proofErr w:type="spellStart"/>
      <w:r>
        <w:rPr>
          <w:rFonts w:ascii="Arial" w:eastAsia="Arial" w:hAnsi="Arial" w:cs="Arial"/>
          <w:sz w:val="24"/>
          <w:szCs w:val="24"/>
        </w:rPr>
        <w:t>Waldorp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L. J., </w:t>
      </w:r>
      <w:proofErr w:type="spellStart"/>
      <w:r>
        <w:rPr>
          <w:rFonts w:ascii="Arial" w:eastAsia="Arial" w:hAnsi="Arial" w:cs="Arial"/>
          <w:sz w:val="24"/>
          <w:szCs w:val="24"/>
        </w:rPr>
        <w:t>Epskamp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S., </w:t>
      </w:r>
      <w:proofErr w:type="spellStart"/>
      <w:r>
        <w:rPr>
          <w:rFonts w:ascii="Arial" w:eastAsia="Arial" w:hAnsi="Arial" w:cs="Arial"/>
          <w:sz w:val="24"/>
          <w:szCs w:val="24"/>
        </w:rPr>
        <w:t>Kievit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R. A., &amp; </w:t>
      </w:r>
      <w:proofErr w:type="spellStart"/>
      <w:r>
        <w:rPr>
          <w:rFonts w:ascii="Arial" w:eastAsia="Arial" w:hAnsi="Arial" w:cs="Arial"/>
          <w:sz w:val="24"/>
          <w:szCs w:val="24"/>
        </w:rPr>
        <w:t>Borsboom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D. (2013). </w:t>
      </w:r>
      <w:proofErr w:type="spellStart"/>
      <w:r>
        <w:rPr>
          <w:rFonts w:ascii="Arial" w:eastAsia="Arial" w:hAnsi="Arial" w:cs="Arial"/>
          <w:sz w:val="24"/>
          <w:szCs w:val="24"/>
        </w:rPr>
        <w:t>Deconstructing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construct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A network perspective on </w:t>
      </w:r>
      <w:proofErr w:type="spellStart"/>
      <w:r>
        <w:rPr>
          <w:rFonts w:ascii="Arial" w:eastAsia="Arial" w:hAnsi="Arial" w:cs="Arial"/>
          <w:sz w:val="24"/>
          <w:szCs w:val="24"/>
        </w:rPr>
        <w:t>psychological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phenomena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 xml:space="preserve">New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Ideas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Psychology</w:t>
      </w:r>
      <w:proofErr w:type="spellEnd"/>
      <w:r>
        <w:rPr>
          <w:rFonts w:ascii="Arial" w:eastAsia="Arial" w:hAnsi="Arial" w:cs="Arial"/>
          <w:i/>
          <w:sz w:val="24"/>
          <w:szCs w:val="24"/>
        </w:rPr>
        <w:t>, 31</w:t>
      </w:r>
      <w:r>
        <w:rPr>
          <w:rFonts w:ascii="Arial" w:eastAsia="Arial" w:hAnsi="Arial" w:cs="Arial"/>
          <w:sz w:val="24"/>
          <w:szCs w:val="24"/>
        </w:rPr>
        <w:t>(1), 43-53. doi.org/10.1016/j.newideapsych.2011.02.007</w:t>
      </w:r>
    </w:p>
    <w:p w14:paraId="000000DD" w14:textId="77777777" w:rsidR="005F23B3" w:rsidRDefault="00694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Seligman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M. E. P. Florescer. Tradução Cristina Paixão Lopes – </w:t>
      </w:r>
      <w:r>
        <w:rPr>
          <w:rFonts w:ascii="Arial" w:eastAsia="Arial" w:hAnsi="Arial" w:cs="Arial"/>
          <w:i/>
          <w:color w:val="000000"/>
          <w:sz w:val="24"/>
          <w:szCs w:val="24"/>
        </w:rPr>
        <w:t>5ᵃ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impressão,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218 – Rio de janeiro: Objetiva, 2011.</w:t>
      </w:r>
    </w:p>
    <w:p w14:paraId="000000DE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Simonet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D. V., 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Castille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C. M. (2020).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search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meaningful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work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A network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analysis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personality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job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characteristics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Personality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Individual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Differences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volume </w:t>
      </w:r>
      <w:r>
        <w:rPr>
          <w:rFonts w:ascii="Arial" w:eastAsia="Arial" w:hAnsi="Arial" w:cs="Arial"/>
          <w:i/>
          <w:color w:val="000000"/>
          <w:sz w:val="24"/>
          <w:szCs w:val="24"/>
        </w:rPr>
        <w:t>152</w:t>
      </w:r>
      <w:r>
        <w:rPr>
          <w:rFonts w:ascii="Arial" w:eastAsia="Arial" w:hAnsi="Arial" w:cs="Arial"/>
          <w:color w:val="000000"/>
          <w:sz w:val="24"/>
          <w:szCs w:val="24"/>
        </w:rPr>
        <w:t>. ISSN 0191-8869. doi.org/10.1016/j.paid.2019.109569.</w:t>
      </w:r>
    </w:p>
    <w:p w14:paraId="000000DF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Spagnoli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P.,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Haynes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N. J.,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Kovalchuk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L. S., Clark. M. A.,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Buono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C., &amp;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Balducci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C. (2020).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Workload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Workaholism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Job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Performance: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Uncovering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Their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Complex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Relationship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International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journal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environmental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research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health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Sep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8; 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17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(18):6536.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doi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>: 10.3390/ijerph17186536. PMID: 32911764; PMCID: PMC7557789.</w:t>
      </w:r>
    </w:p>
    <w:p w14:paraId="000000E0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Steger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M. F. (2017). </w:t>
      </w:r>
      <w:proofErr w:type="spellStart"/>
      <w:r>
        <w:rPr>
          <w:rFonts w:ascii="Arial" w:eastAsia="Arial" w:hAnsi="Arial" w:cs="Arial"/>
          <w:sz w:val="24"/>
          <w:szCs w:val="24"/>
        </w:rPr>
        <w:t>Creating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Meaning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Purpose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Work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In L. G. </w:t>
      </w:r>
      <w:proofErr w:type="spellStart"/>
      <w:r>
        <w:rPr>
          <w:rFonts w:ascii="Arial" w:eastAsia="Arial" w:hAnsi="Arial" w:cs="Arial"/>
          <w:sz w:val="24"/>
          <w:szCs w:val="24"/>
        </w:rPr>
        <w:t>Oades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M. F. </w:t>
      </w:r>
      <w:proofErr w:type="spellStart"/>
      <w:r>
        <w:rPr>
          <w:rFonts w:ascii="Arial" w:eastAsia="Arial" w:hAnsi="Arial" w:cs="Arial"/>
          <w:sz w:val="24"/>
          <w:szCs w:val="24"/>
        </w:rPr>
        <w:t>Steger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A. D. Fave, &amp; J. </w:t>
      </w:r>
      <w:proofErr w:type="spellStart"/>
      <w:r>
        <w:rPr>
          <w:rFonts w:ascii="Arial" w:eastAsia="Arial" w:hAnsi="Arial" w:cs="Arial"/>
          <w:sz w:val="24"/>
          <w:szCs w:val="24"/>
        </w:rPr>
        <w:t>Passmore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(Eds.), </w:t>
      </w:r>
      <w:r>
        <w:rPr>
          <w:rFonts w:ascii="Arial" w:eastAsia="Arial" w:hAnsi="Arial" w:cs="Arial"/>
          <w:i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Wiley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Blackwell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Handbook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Psychology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Positivity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Strengths-Based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Approaches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Work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(pp. 60–81). </w:t>
      </w:r>
      <w:hyperlink r:id="rId47">
        <w:r>
          <w:rPr>
            <w:rFonts w:ascii="Arial" w:eastAsia="Arial" w:hAnsi="Arial" w:cs="Arial"/>
            <w:color w:val="000000"/>
            <w:sz w:val="24"/>
            <w:szCs w:val="24"/>
          </w:rPr>
          <w:t>doi.org/10.1002/9781118977620.ch5</w:t>
        </w:r>
      </w:hyperlink>
    </w:p>
    <w:p w14:paraId="000000E1" w14:textId="77777777" w:rsidR="005F23B3" w:rsidRDefault="006945CE">
      <w:pPr>
        <w:shd w:val="clear" w:color="auto" w:fill="FFFFFF"/>
        <w:spacing w:after="0" w:line="240" w:lineRule="auto"/>
        <w:ind w:hanging="567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Steger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M. F.,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Dik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B. J., &amp;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Duffy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R. D. (2012).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Measuring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Meaningful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: The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Meaning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Inventory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(WAMI). 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Journal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Career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Assessment</w:t>
      </w:r>
      <w:r>
        <w:rPr>
          <w:rFonts w:ascii="Arial" w:eastAsia="Arial" w:hAnsi="Arial" w:cs="Arial"/>
          <w:sz w:val="24"/>
          <w:szCs w:val="24"/>
          <w:highlight w:val="white"/>
        </w:rPr>
        <w:t>, 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20</w:t>
      </w:r>
      <w:r>
        <w:rPr>
          <w:rFonts w:ascii="Arial" w:eastAsia="Arial" w:hAnsi="Arial" w:cs="Arial"/>
          <w:sz w:val="24"/>
          <w:szCs w:val="24"/>
          <w:highlight w:val="white"/>
        </w:rPr>
        <w:t>, 322–337. </w:t>
      </w:r>
      <w:hyperlink r:id="rId48">
        <w:r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doi.org/10.1177/1069072711436160</w:t>
        </w:r>
      </w:hyperlink>
    </w:p>
    <w:bookmarkStart w:id="192" w:name="_heading=h.2et92p0" w:colFirst="0" w:colLast="0"/>
    <w:bookmarkEnd w:id="192"/>
    <w:p w14:paraId="000000E2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instrText xml:space="preserve"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Van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Den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Heuvel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M.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sz w:val="24"/>
          <w:szCs w:val="24"/>
          <w:highlight w:val="white"/>
        </w:rPr>
        <w:t>,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instrText xml:space="preserve"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Demerouti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E.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sz w:val="24"/>
          <w:szCs w:val="24"/>
          <w:highlight w:val="white"/>
        </w:rPr>
        <w:t>,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instrText xml:space="preserve"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Schreurs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B.H.J.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sz w:val="24"/>
          <w:szCs w:val="24"/>
          <w:highlight w:val="white"/>
        </w:rPr>
        <w:t>,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instrText xml:space="preserve"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Bakker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A.B.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sz w:val="24"/>
          <w:szCs w:val="24"/>
          <w:highlight w:val="white"/>
        </w:rPr>
        <w:t> 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instrText xml:space="preserve"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Schaufeli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W.B.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</w:r>
      <w:r>
        <w:rPr>
          <w:rFonts w:ascii="Arial" w:eastAsia="Arial" w:hAnsi="Arial" w:cs="Arial"/>
          <w:sz w:val="24"/>
          <w:szCs w:val="24"/>
          <w:highlight w:val="white"/>
        </w:rPr>
        <w:t xml:space="preserve"> (2009), "Does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meaning</w:t>
      </w:r>
      <w:r>
        <w:rPr>
          <w:rFonts w:ascii="Cambria Math" w:eastAsia="Cambria Math" w:hAnsi="Cambria Math" w:cs="Cambria Math"/>
          <w:sz w:val="24"/>
          <w:szCs w:val="24"/>
          <w:highlight w:val="white"/>
        </w:rPr>
        <w:t>‐</w:t>
      </w:r>
      <w:r>
        <w:rPr>
          <w:rFonts w:ascii="Arial" w:eastAsia="Arial" w:hAnsi="Arial" w:cs="Arial"/>
          <w:sz w:val="24"/>
          <w:szCs w:val="24"/>
          <w:highlight w:val="white"/>
        </w:rPr>
        <w:t>making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help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during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organizational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change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?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Development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validation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a new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scale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", 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</w:r>
      <w:r>
        <w:rPr>
          <w:rFonts w:ascii="Arial" w:eastAsia="Arial" w:hAnsi="Arial" w:cs="Arial"/>
          <w:i/>
          <w:color w:val="000000"/>
          <w:sz w:val="24"/>
          <w:szCs w:val="24"/>
        </w:rPr>
        <w:instrText xml:space="preserve"/>
      </w:r>
      <w:r>
        <w:rPr>
          <w:rFonts w:ascii="Arial" w:eastAsia="Arial" w:hAnsi="Arial" w:cs="Arial"/>
          <w:i/>
          <w:color w:val="000000"/>
          <w:sz w:val="24"/>
          <w:szCs w:val="24"/>
        </w:rPr>
      </w:r>
      <w:r>
        <w:rPr>
          <w:rFonts w:ascii="Arial" w:eastAsia="Arial" w:hAnsi="Arial" w:cs="Arial"/>
          <w:i/>
          <w:color w:val="000000"/>
          <w:sz w:val="24"/>
          <w:szCs w:val="24"/>
        </w:rPr>
        <w:t>Career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Development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International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Vol. 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14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No. 6, pp. 508-533. </w:t>
      </w:r>
      <w:hyperlink r:id="rId49">
        <w:r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doi.org/10.1108/13620430910997277</w:t>
        </w:r>
      </w:hyperlink>
    </w:p>
    <w:p w14:paraId="000000E3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Vazquez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A. C. S., Freitas, C. P. P.,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Cyrre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A.,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Hutz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C.,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Schaufeli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W. B. (2018). Evidências de validade da versão brasileira da escala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workaholism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(DUWAS) e sua versão breve (DUWAS-10). 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Avaliação Psicológica, 17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(1), 69-78. </w:t>
      </w:r>
      <w:hyperlink r:id="rId50">
        <w:r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doi.org/10.15689/ap.2017.1701.08.13288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 </w:t>
      </w:r>
    </w:p>
    <w:p w14:paraId="000000E4" w14:textId="77777777" w:rsidR="005F23B3" w:rsidRDefault="002259B1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hyperlink r:id="rId51"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Wang, C. H.</w:t>
        </w:r>
      </w:hyperlink>
      <w:r w:rsidR="006945CE">
        <w:rPr>
          <w:rFonts w:ascii="Arial" w:eastAsia="Arial" w:hAnsi="Arial" w:cs="Arial"/>
          <w:sz w:val="24"/>
          <w:szCs w:val="24"/>
        </w:rPr>
        <w:t xml:space="preserve"> &amp;</w:t>
      </w:r>
      <w:r w:rsidR="006945CE">
        <w:rPr>
          <w:rFonts w:ascii="Arial" w:eastAsia="Arial" w:hAnsi="Arial" w:cs="Arial"/>
          <w:sz w:val="24"/>
          <w:szCs w:val="24"/>
          <w:highlight w:val="white"/>
        </w:rPr>
        <w:t> </w:t>
      </w:r>
      <w:hyperlink r:id="rId52"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Chen, H. T.</w:t>
        </w:r>
      </w:hyperlink>
      <w:r w:rsidR="006945CE">
        <w:rPr>
          <w:rFonts w:ascii="Arial" w:eastAsia="Arial" w:hAnsi="Arial" w:cs="Arial"/>
          <w:sz w:val="24"/>
          <w:szCs w:val="24"/>
          <w:highlight w:val="white"/>
        </w:rPr>
        <w:t> (2020), "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Relationships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among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workplace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incivility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engagement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="006945CE">
        <w:rPr>
          <w:rFonts w:ascii="Arial" w:eastAsia="Arial" w:hAnsi="Arial" w:cs="Arial"/>
          <w:sz w:val="24"/>
          <w:szCs w:val="24"/>
          <w:highlight w:val="white"/>
        </w:rPr>
        <w:t>job</w:t>
      </w:r>
      <w:proofErr w:type="spellEnd"/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performance", </w:t>
      </w:r>
      <w:proofErr w:type="spellStart"/>
      <w:r w:rsidR="006945CE">
        <w:rPr>
          <w:rFonts w:ascii="Arial" w:eastAsia="Arial" w:hAnsi="Arial" w:cs="Arial"/>
          <w:i/>
          <w:color w:val="000000"/>
          <w:sz w:val="24"/>
          <w:szCs w:val="24"/>
        </w:rPr>
      </w:r>
      <w:r w:rsidR="006945CE">
        <w:rPr>
          <w:rFonts w:ascii="Arial" w:eastAsia="Arial" w:hAnsi="Arial" w:cs="Arial"/>
          <w:i/>
          <w:color w:val="000000"/>
          <w:sz w:val="24"/>
          <w:szCs w:val="24"/>
        </w:rPr>
        <w:instrText xml:space="preserve"/>
      </w:r>
      <w:r w:rsidR="006945CE">
        <w:rPr>
          <w:rFonts w:ascii="Arial" w:eastAsia="Arial" w:hAnsi="Arial" w:cs="Arial"/>
          <w:i/>
          <w:color w:val="000000"/>
          <w:sz w:val="24"/>
          <w:szCs w:val="24"/>
        </w:rPr>
      </w:r>
      <w:r w:rsidR="006945CE">
        <w:rPr>
          <w:rFonts w:ascii="Arial" w:eastAsia="Arial" w:hAnsi="Arial" w:cs="Arial"/>
          <w:i/>
          <w:color w:val="000000"/>
          <w:sz w:val="24"/>
          <w:szCs w:val="24"/>
        </w:rPr>
        <w:t>Journal</w:t>
      </w:r>
      <w:proofErr w:type="spellEnd"/>
      <w:r w:rsidR="006945CE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6945CE">
        <w:rPr>
          <w:rFonts w:ascii="Arial" w:eastAsia="Arial" w:hAnsi="Arial" w:cs="Arial"/>
          <w:i/>
          <w:color w:val="000000"/>
          <w:sz w:val="24"/>
          <w:szCs w:val="24"/>
        </w:rPr>
        <w:t>of</w:t>
      </w:r>
      <w:proofErr w:type="spellEnd"/>
      <w:r w:rsidR="006945CE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6945CE">
        <w:rPr>
          <w:rFonts w:ascii="Arial" w:eastAsia="Arial" w:hAnsi="Arial" w:cs="Arial"/>
          <w:i/>
          <w:color w:val="000000"/>
          <w:sz w:val="24"/>
          <w:szCs w:val="24"/>
        </w:rPr>
        <w:t>Hospitality</w:t>
      </w:r>
      <w:proofErr w:type="spellEnd"/>
      <w:r w:rsidR="006945CE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6945CE">
        <w:rPr>
          <w:rFonts w:ascii="Arial" w:eastAsia="Arial" w:hAnsi="Arial" w:cs="Arial"/>
          <w:i/>
          <w:color w:val="000000"/>
          <w:sz w:val="24"/>
          <w:szCs w:val="24"/>
        </w:rPr>
        <w:t>and</w:t>
      </w:r>
      <w:proofErr w:type="spellEnd"/>
      <w:r w:rsidR="006945CE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6945CE">
        <w:rPr>
          <w:rFonts w:ascii="Arial" w:eastAsia="Arial" w:hAnsi="Arial" w:cs="Arial"/>
          <w:i/>
          <w:color w:val="000000"/>
          <w:sz w:val="24"/>
          <w:szCs w:val="24"/>
        </w:rPr>
        <w:t>Tourism</w:t>
      </w:r>
      <w:proofErr w:type="spellEnd"/>
      <w:r w:rsidR="006945CE">
        <w:rPr>
          <w:rFonts w:ascii="Arial" w:eastAsia="Arial" w:hAnsi="Arial" w:cs="Arial"/>
          <w:i/>
          <w:color w:val="000000"/>
          <w:sz w:val="24"/>
          <w:szCs w:val="24"/>
        </w:rPr>
        <w:t xml:space="preserve"> Insights</w:t>
      </w:r>
      <w:r w:rsidR="006945CE">
        <w:rPr>
          <w:rFonts w:ascii="Arial" w:eastAsia="Arial" w:hAnsi="Arial" w:cs="Arial"/>
          <w:i/>
          <w:color w:val="000000"/>
          <w:sz w:val="24"/>
          <w:szCs w:val="24"/>
        </w:rPr>
      </w:r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, Vol. </w:t>
      </w:r>
      <w:r w:rsidR="006945CE">
        <w:rPr>
          <w:rFonts w:ascii="Arial" w:eastAsia="Arial" w:hAnsi="Arial" w:cs="Arial"/>
          <w:i/>
          <w:sz w:val="24"/>
          <w:szCs w:val="24"/>
          <w:highlight w:val="white"/>
        </w:rPr>
        <w:t>3</w:t>
      </w:r>
      <w:r w:rsidR="006945CE">
        <w:rPr>
          <w:rFonts w:ascii="Arial" w:eastAsia="Arial" w:hAnsi="Arial" w:cs="Arial"/>
          <w:sz w:val="24"/>
          <w:szCs w:val="24"/>
          <w:highlight w:val="white"/>
        </w:rPr>
        <w:t xml:space="preserve"> No. 4, pp. 415-429. </w:t>
      </w:r>
      <w:hyperlink r:id="rId53">
        <w:r w:rsidR="006945CE"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doi.org/10.1108/JHTI-09-2019-0105</w:t>
        </w:r>
      </w:hyperlink>
    </w:p>
    <w:p w14:paraId="000000E5" w14:textId="77777777" w:rsidR="005F23B3" w:rsidRDefault="006945CE">
      <w:pPr>
        <w:spacing w:after="0" w:line="240" w:lineRule="auto"/>
        <w:ind w:hanging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Wood, J., 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Jihye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O., Park, J., &amp; Kim, W. (2020) The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relationship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between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engagement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work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–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life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balance in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organizations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review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the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empirical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research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 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Human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Resource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Development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Review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19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(3). pp. 240-262.</w:t>
      </w:r>
    </w:p>
    <w:sectPr w:rsidR="005F23B3">
      <w:pgSz w:w="11906" w:h="16838"/>
      <w:pgMar w:top="1418" w:right="2268" w:bottom="1418" w:left="1701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9" w:author="Clarissa Pinto Pizarro de Freitas" w:date="2021-09-05T23:54:00Z" w:initials="">
    <w:p w14:paraId="000000E7" w14:textId="77777777" w:rsidR="00F40AD2" w:rsidRDefault="00F40A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OI Joan, esta frase tu podes tirar. Porque tu já citas isso na introdução.</w:t>
      </w:r>
    </w:p>
  </w:comment>
  <w:comment w:id="190" w:author="Clarissa Pinto Pizarro de Freitas" w:date="2021-09-05T23:56:00Z" w:initials="">
    <w:p w14:paraId="000000E6" w14:textId="77777777" w:rsidR="00F40AD2" w:rsidRDefault="00F40A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Essa discussão ficou ótima!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E7" w15:done="0"/>
  <w15:commentEx w15:paraId="000000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ine401 BT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B3"/>
    <w:rsid w:val="00082540"/>
    <w:rsid w:val="001D7011"/>
    <w:rsid w:val="002259B1"/>
    <w:rsid w:val="0026612B"/>
    <w:rsid w:val="0031098B"/>
    <w:rsid w:val="004704CD"/>
    <w:rsid w:val="005133F6"/>
    <w:rsid w:val="005F2015"/>
    <w:rsid w:val="005F23B3"/>
    <w:rsid w:val="006945CE"/>
    <w:rsid w:val="009B2579"/>
    <w:rsid w:val="00A1141B"/>
    <w:rsid w:val="00A51EC6"/>
    <w:rsid w:val="00AB2AAF"/>
    <w:rsid w:val="00B4020A"/>
    <w:rsid w:val="00D10D73"/>
    <w:rsid w:val="00E95290"/>
    <w:rsid w:val="00F4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FD93C-8620-47A1-A6DE-F27BA83D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DD6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100DD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0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0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0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17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17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17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17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17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qFormat/>
    <w:rsid w:val="00100DD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00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100D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qFormat/>
    <w:rsid w:val="00100D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r-formataoHTMLChar">
    <w:name w:val="Pré-formatação HTML Char"/>
    <w:basedOn w:val="Fontepargpadro"/>
    <w:uiPriority w:val="99"/>
    <w:qFormat/>
    <w:rsid w:val="00100DD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A423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00DD6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100DD6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100DD6"/>
    <w:rPr>
      <w:sz w:val="20"/>
      <w:szCs w:val="20"/>
    </w:rPr>
  </w:style>
  <w:style w:type="character" w:customStyle="1" w:styleId="contribdegrees">
    <w:name w:val="contribdegrees"/>
    <w:basedOn w:val="Fontepargpadro"/>
    <w:qFormat/>
    <w:rsid w:val="00100DD6"/>
  </w:style>
  <w:style w:type="character" w:customStyle="1" w:styleId="publicationcontentepubdate">
    <w:name w:val="publicationcontentepubdate"/>
    <w:basedOn w:val="Fontepargpadro"/>
    <w:qFormat/>
    <w:rsid w:val="00100DD6"/>
  </w:style>
  <w:style w:type="character" w:customStyle="1" w:styleId="articletype">
    <w:name w:val="articletype"/>
    <w:basedOn w:val="Fontepargpadro"/>
    <w:qFormat/>
    <w:rsid w:val="00100DD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00DD6"/>
    <w:rPr>
      <w:rFonts w:ascii="Segoe UI" w:hAnsi="Segoe UI" w:cs="Segoe UI"/>
      <w:sz w:val="18"/>
      <w:szCs w:val="18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sid w:val="00100DD6"/>
    <w:rPr>
      <w:color w:val="954F72" w:themeColor="followedHyperlink"/>
      <w:u w:val="single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B9449B"/>
    <w:rPr>
      <w:b/>
      <w:bCs/>
      <w:sz w:val="20"/>
      <w:szCs w:val="20"/>
    </w:rPr>
  </w:style>
  <w:style w:type="character" w:customStyle="1" w:styleId="nlmyear">
    <w:name w:val="nlm_year"/>
    <w:basedOn w:val="Fontepargpadro"/>
    <w:qFormat/>
    <w:rsid w:val="0022353A"/>
  </w:style>
  <w:style w:type="character" w:customStyle="1" w:styleId="nlmarticle-title">
    <w:name w:val="nlm_article-title"/>
    <w:basedOn w:val="Fontepargpadro"/>
    <w:qFormat/>
    <w:rsid w:val="0022353A"/>
  </w:style>
  <w:style w:type="character" w:customStyle="1" w:styleId="nlmfpage">
    <w:name w:val="nlm_fpage"/>
    <w:basedOn w:val="Fontepargpadro"/>
    <w:qFormat/>
    <w:rsid w:val="0022353A"/>
  </w:style>
  <w:style w:type="character" w:customStyle="1" w:styleId="nlmlpage">
    <w:name w:val="nlm_lpage"/>
    <w:basedOn w:val="Fontepargpadro"/>
    <w:qFormat/>
    <w:rsid w:val="0022353A"/>
  </w:style>
  <w:style w:type="character" w:styleId="Forte">
    <w:name w:val="Strong"/>
    <w:basedOn w:val="Fontepargpadro"/>
    <w:uiPriority w:val="22"/>
    <w:qFormat/>
    <w:rsid w:val="00BC6ADD"/>
    <w:rPr>
      <w:b/>
      <w:bCs/>
    </w:rPr>
  </w:style>
  <w:style w:type="character" w:customStyle="1" w:styleId="title-text">
    <w:name w:val="title-text"/>
    <w:basedOn w:val="Fontepargpadro"/>
    <w:qFormat/>
    <w:rsid w:val="00600116"/>
  </w:style>
  <w:style w:type="character" w:customStyle="1" w:styleId="r01384">
    <w:name w:val="r01384"/>
    <w:basedOn w:val="Fontepargpadro"/>
    <w:qFormat/>
    <w:rsid w:val="00600116"/>
  </w:style>
  <w:style w:type="character" w:customStyle="1" w:styleId="citationreference">
    <w:name w:val="citationreference"/>
    <w:basedOn w:val="Fontepargpadro"/>
    <w:qFormat/>
    <w:rsid w:val="00600116"/>
  </w:style>
  <w:style w:type="character" w:customStyle="1" w:styleId="s02021">
    <w:name w:val="s02021"/>
    <w:basedOn w:val="Fontepargpadro"/>
    <w:qFormat/>
    <w:rsid w:val="00600116"/>
  </w:style>
  <w:style w:type="character" w:customStyle="1" w:styleId="r01461">
    <w:name w:val="r01461"/>
    <w:basedOn w:val="Fontepargpadro"/>
    <w:qFormat/>
    <w:rsid w:val="00764363"/>
  </w:style>
  <w:style w:type="character" w:customStyle="1" w:styleId="r01457">
    <w:name w:val="r01457"/>
    <w:basedOn w:val="Fontepargpadro"/>
    <w:qFormat/>
    <w:rsid w:val="00764363"/>
  </w:style>
  <w:style w:type="character" w:customStyle="1" w:styleId="o00763">
    <w:name w:val="o00763"/>
    <w:basedOn w:val="Fontepargpadro"/>
    <w:qFormat/>
    <w:rsid w:val="00764363"/>
  </w:style>
  <w:style w:type="character" w:customStyle="1" w:styleId="sr-only">
    <w:name w:val="sr-only"/>
    <w:basedOn w:val="Fontepargpadro"/>
    <w:qFormat/>
    <w:rsid w:val="00FA07C1"/>
  </w:style>
  <w:style w:type="character" w:customStyle="1" w:styleId="text">
    <w:name w:val="text"/>
    <w:basedOn w:val="Fontepargpadro"/>
    <w:qFormat/>
    <w:rsid w:val="00FA07C1"/>
  </w:style>
  <w:style w:type="character" w:customStyle="1" w:styleId="author-ref">
    <w:name w:val="author-ref"/>
    <w:basedOn w:val="Fontepargpadro"/>
    <w:qFormat/>
    <w:rsid w:val="00FA07C1"/>
  </w:style>
  <w:style w:type="character" w:customStyle="1" w:styleId="authors">
    <w:name w:val="authors"/>
    <w:basedOn w:val="Fontepargpadro"/>
    <w:qFormat/>
    <w:rsid w:val="005E4A72"/>
  </w:style>
  <w:style w:type="character" w:customStyle="1" w:styleId="Data1">
    <w:name w:val="Data1"/>
    <w:basedOn w:val="Fontepargpadro"/>
    <w:qFormat/>
    <w:rsid w:val="005E4A72"/>
  </w:style>
  <w:style w:type="character" w:customStyle="1" w:styleId="arttitle">
    <w:name w:val="art_title"/>
    <w:basedOn w:val="Fontepargpadro"/>
    <w:qFormat/>
    <w:rsid w:val="005E4A72"/>
  </w:style>
  <w:style w:type="character" w:customStyle="1" w:styleId="serialtitle">
    <w:name w:val="serial_title"/>
    <w:basedOn w:val="Fontepargpadro"/>
    <w:qFormat/>
    <w:rsid w:val="005E4A72"/>
  </w:style>
  <w:style w:type="character" w:customStyle="1" w:styleId="volumeissue">
    <w:name w:val="volume_issue"/>
    <w:basedOn w:val="Fontepargpadro"/>
    <w:qFormat/>
    <w:rsid w:val="005E4A72"/>
  </w:style>
  <w:style w:type="character" w:customStyle="1" w:styleId="pagerange">
    <w:name w:val="page_range"/>
    <w:basedOn w:val="Fontepargpadro"/>
    <w:qFormat/>
    <w:rsid w:val="005E4A72"/>
  </w:style>
  <w:style w:type="character" w:customStyle="1" w:styleId="doilink">
    <w:name w:val="doi_link"/>
    <w:basedOn w:val="Fontepargpadro"/>
    <w:qFormat/>
    <w:rsid w:val="005E4A72"/>
  </w:style>
  <w:style w:type="character" w:customStyle="1" w:styleId="ref-lnk">
    <w:name w:val="ref-lnk"/>
    <w:basedOn w:val="Fontepargpadro"/>
    <w:qFormat/>
    <w:rsid w:val="00D61A62"/>
  </w:style>
  <w:style w:type="character" w:customStyle="1" w:styleId="hlfld-contribauthor">
    <w:name w:val="hlfld-contribauthor"/>
    <w:basedOn w:val="Fontepargpadro"/>
    <w:qFormat/>
    <w:rsid w:val="00D61A62"/>
  </w:style>
  <w:style w:type="character" w:customStyle="1" w:styleId="nlmgiven-names">
    <w:name w:val="nlm_given-names"/>
    <w:basedOn w:val="Fontepargpadro"/>
    <w:qFormat/>
    <w:rsid w:val="00D61A62"/>
  </w:style>
  <w:style w:type="character" w:customStyle="1" w:styleId="reflink-block">
    <w:name w:val="reflink-block"/>
    <w:basedOn w:val="Fontepargpadro"/>
    <w:qFormat/>
    <w:rsid w:val="00D61A62"/>
  </w:style>
  <w:style w:type="character" w:customStyle="1" w:styleId="author">
    <w:name w:val="author"/>
    <w:basedOn w:val="Fontepargpadro"/>
    <w:qFormat/>
    <w:rsid w:val="00AF430B"/>
  </w:style>
  <w:style w:type="character" w:customStyle="1" w:styleId="pubyear">
    <w:name w:val="pubyear"/>
    <w:basedOn w:val="Fontepargpadro"/>
    <w:qFormat/>
    <w:rsid w:val="00AF430B"/>
  </w:style>
  <w:style w:type="character" w:customStyle="1" w:styleId="articletitle">
    <w:name w:val="articletitle"/>
    <w:basedOn w:val="Fontepargpadro"/>
    <w:qFormat/>
    <w:rsid w:val="00AF430B"/>
  </w:style>
  <w:style w:type="character" w:customStyle="1" w:styleId="journaltitle">
    <w:name w:val="journaltitle"/>
    <w:basedOn w:val="Fontepargpadro"/>
    <w:qFormat/>
    <w:rsid w:val="00AF430B"/>
  </w:style>
  <w:style w:type="character" w:customStyle="1" w:styleId="vol">
    <w:name w:val="vol"/>
    <w:basedOn w:val="Fontepargpadro"/>
    <w:qFormat/>
    <w:rsid w:val="00AF430B"/>
  </w:style>
  <w:style w:type="character" w:customStyle="1" w:styleId="pagefirst">
    <w:name w:val="pagefirst"/>
    <w:basedOn w:val="Fontepargpadro"/>
    <w:qFormat/>
    <w:rsid w:val="00AF430B"/>
  </w:style>
  <w:style w:type="character" w:customStyle="1" w:styleId="pagelast">
    <w:name w:val="pagelast"/>
    <w:basedOn w:val="Fontepargpadro"/>
    <w:qFormat/>
    <w:rsid w:val="00AF430B"/>
  </w:style>
  <w:style w:type="character" w:customStyle="1" w:styleId="citedissue">
    <w:name w:val="citedissue"/>
    <w:basedOn w:val="Fontepargpadro"/>
    <w:qFormat/>
    <w:rsid w:val="00F8067A"/>
  </w:style>
  <w:style w:type="character" w:customStyle="1" w:styleId="b01492">
    <w:name w:val="b01492"/>
    <w:basedOn w:val="Fontepargpadro"/>
    <w:qFormat/>
    <w:rsid w:val="003A20BA"/>
  </w:style>
  <w:style w:type="character" w:customStyle="1" w:styleId="l00840">
    <w:name w:val="l00840"/>
    <w:basedOn w:val="Fontepargpadro"/>
    <w:qFormat/>
    <w:rsid w:val="00B32D97"/>
  </w:style>
  <w:style w:type="character" w:customStyle="1" w:styleId="p01790">
    <w:name w:val="p01790"/>
    <w:basedOn w:val="Fontepargpadro"/>
    <w:qFormat/>
    <w:rsid w:val="00B32D97"/>
  </w:style>
  <w:style w:type="character" w:customStyle="1" w:styleId="s00692">
    <w:name w:val="s00692"/>
    <w:basedOn w:val="Fontepargpadro"/>
    <w:qFormat/>
    <w:rsid w:val="00B32D97"/>
  </w:style>
  <w:style w:type="character" w:customStyle="1" w:styleId="Data2">
    <w:name w:val="Data2"/>
    <w:basedOn w:val="Fontepargpadro"/>
    <w:qFormat/>
    <w:rsid w:val="00F24CE7"/>
  </w:style>
  <w:style w:type="character" w:customStyle="1" w:styleId="referenceperson-group">
    <w:name w:val="reference__person-group"/>
    <w:basedOn w:val="Fontepargpadro"/>
    <w:qFormat/>
    <w:rsid w:val="00F30457"/>
  </w:style>
  <w:style w:type="character" w:customStyle="1" w:styleId="referencestring-name">
    <w:name w:val="reference__string-name"/>
    <w:basedOn w:val="Fontepargpadro"/>
    <w:qFormat/>
    <w:rsid w:val="00F30457"/>
  </w:style>
  <w:style w:type="character" w:customStyle="1" w:styleId="referencesurname">
    <w:name w:val="reference__surname"/>
    <w:basedOn w:val="Fontepargpadro"/>
    <w:qFormat/>
    <w:rsid w:val="00F30457"/>
  </w:style>
  <w:style w:type="character" w:customStyle="1" w:styleId="referencegiven-names">
    <w:name w:val="reference__given-names"/>
    <w:basedOn w:val="Fontepargpadro"/>
    <w:qFormat/>
    <w:rsid w:val="00F30457"/>
  </w:style>
  <w:style w:type="character" w:customStyle="1" w:styleId="referenceyear">
    <w:name w:val="reference__year"/>
    <w:basedOn w:val="Fontepargpadro"/>
    <w:qFormat/>
    <w:rsid w:val="00F30457"/>
  </w:style>
  <w:style w:type="character" w:customStyle="1" w:styleId="referencearticle-title">
    <w:name w:val="reference__article-title"/>
    <w:basedOn w:val="Fontepargpadro"/>
    <w:qFormat/>
    <w:rsid w:val="00F30457"/>
  </w:style>
  <w:style w:type="character" w:customStyle="1" w:styleId="referencesource">
    <w:name w:val="reference__source"/>
    <w:basedOn w:val="Fontepargpadro"/>
    <w:qFormat/>
    <w:rsid w:val="00F30457"/>
  </w:style>
  <w:style w:type="character" w:customStyle="1" w:styleId="referencevolume">
    <w:name w:val="reference__volume"/>
    <w:basedOn w:val="Fontepargpadro"/>
    <w:qFormat/>
    <w:rsid w:val="00F30457"/>
  </w:style>
  <w:style w:type="character" w:customStyle="1" w:styleId="referenceissue">
    <w:name w:val="reference__issue"/>
    <w:basedOn w:val="Fontepargpadro"/>
    <w:qFormat/>
    <w:rsid w:val="00F30457"/>
  </w:style>
  <w:style w:type="character" w:customStyle="1" w:styleId="referencefpage">
    <w:name w:val="reference__fpage"/>
    <w:basedOn w:val="Fontepargpadro"/>
    <w:qFormat/>
    <w:rsid w:val="00F30457"/>
  </w:style>
  <w:style w:type="character" w:customStyle="1" w:styleId="referencelpage">
    <w:name w:val="reference__lpage"/>
    <w:basedOn w:val="Fontepargpadro"/>
    <w:qFormat/>
    <w:rsid w:val="00F30457"/>
  </w:style>
  <w:style w:type="character" w:customStyle="1" w:styleId="A0">
    <w:name w:val="A0"/>
    <w:uiPriority w:val="99"/>
    <w:qFormat/>
    <w:rsid w:val="00FC1C8E"/>
    <w:rPr>
      <w:color w:val="000000"/>
      <w:sz w:val="16"/>
      <w:szCs w:val="16"/>
    </w:rPr>
  </w:style>
  <w:style w:type="character" w:customStyle="1" w:styleId="apple-style-span">
    <w:name w:val="apple-style-span"/>
    <w:basedOn w:val="Fontepargpadro"/>
    <w:qFormat/>
  </w:style>
  <w:style w:type="character" w:styleId="CitaoHTML">
    <w:name w:val="HTML Cite"/>
    <w:basedOn w:val="Fontepargpadro"/>
    <w:uiPriority w:val="99"/>
    <w:semiHidden/>
    <w:unhideWhenUsed/>
    <w:qFormat/>
    <w:rsid w:val="001A1CA6"/>
    <w:rPr>
      <w:i/>
      <w:iCs/>
    </w:rPr>
  </w:style>
  <w:style w:type="character" w:styleId="TtulodoLivro">
    <w:name w:val="Book Title"/>
    <w:basedOn w:val="Fontepargpadro"/>
    <w:qFormat/>
    <w:rsid w:val="00C005D4"/>
    <w:rPr>
      <w:rFonts w:ascii="Arial" w:hAnsi="Arial"/>
      <w:iCs/>
      <w:spacing w:val="5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E11756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E11756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E11756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E117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E117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lmedition">
    <w:name w:val="nlm_edition"/>
    <w:basedOn w:val="Fontepargpadro"/>
    <w:qFormat/>
    <w:rsid w:val="004807F3"/>
  </w:style>
  <w:style w:type="character" w:customStyle="1" w:styleId="nlmpublisher-loc">
    <w:name w:val="nlm_publisher-loc"/>
    <w:basedOn w:val="Fontepargpadro"/>
    <w:qFormat/>
    <w:rsid w:val="004807F3"/>
  </w:style>
  <w:style w:type="character" w:customStyle="1" w:styleId="nlmpublisher-name">
    <w:name w:val="nlm_publisher-name"/>
    <w:basedOn w:val="Fontepargpadro"/>
    <w:qFormat/>
    <w:rsid w:val="004807F3"/>
  </w:style>
  <w:style w:type="character" w:customStyle="1" w:styleId="artauthors">
    <w:name w:val="art_authors"/>
    <w:basedOn w:val="Fontepargpadro"/>
    <w:qFormat/>
    <w:rsid w:val="00B53B2E"/>
  </w:style>
  <w:style w:type="character" w:customStyle="1" w:styleId="nlmstring-name">
    <w:name w:val="nlm_string-name"/>
    <w:basedOn w:val="Fontepargpadro"/>
    <w:qFormat/>
    <w:rsid w:val="00B53B2E"/>
  </w:style>
  <w:style w:type="character" w:customStyle="1" w:styleId="year">
    <w:name w:val="year"/>
    <w:basedOn w:val="Fontepargpadro"/>
    <w:qFormat/>
    <w:rsid w:val="00B53B2E"/>
  </w:style>
  <w:style w:type="character" w:customStyle="1" w:styleId="journalname">
    <w:name w:val="journalname"/>
    <w:basedOn w:val="Fontepargpadro"/>
    <w:qFormat/>
    <w:rsid w:val="00B53B2E"/>
  </w:style>
  <w:style w:type="character" w:customStyle="1" w:styleId="page">
    <w:name w:val="page"/>
    <w:basedOn w:val="Fontepargpadro"/>
    <w:qFormat/>
    <w:rsid w:val="00B53B2E"/>
  </w:style>
  <w:style w:type="character" w:customStyle="1" w:styleId="doilink0">
    <w:name w:val="doilink"/>
    <w:basedOn w:val="Fontepargpadro"/>
    <w:qFormat/>
    <w:rsid w:val="00B53B2E"/>
  </w:style>
  <w:style w:type="character" w:customStyle="1" w:styleId="Data3">
    <w:name w:val="Data3"/>
    <w:basedOn w:val="Fontepargpadro"/>
    <w:qFormat/>
    <w:rsid w:val="008D70BD"/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</w:style>
  <w:style w:type="character" w:customStyle="1" w:styleId="fontstyle01">
    <w:name w:val="fontstyle01"/>
    <w:basedOn w:val="Fontepargpadro"/>
    <w:qFormat/>
    <w:rsid w:val="005D4C44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y2iqfc">
    <w:name w:val="y2iqfc"/>
    <w:basedOn w:val="Fontepargpadro"/>
    <w:qFormat/>
    <w:rsid w:val="00767EFB"/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-formataoHTML">
    <w:name w:val="HTML Preformatted"/>
    <w:basedOn w:val="Normal"/>
    <w:uiPriority w:val="99"/>
    <w:unhideWhenUsed/>
    <w:qFormat/>
    <w:rsid w:val="0010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100DD6"/>
    <w:pPr>
      <w:spacing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00DD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10">
    <w:name w:val="Título1"/>
    <w:basedOn w:val="Normal"/>
    <w:qFormat/>
    <w:rsid w:val="00100DD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00D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B9449B"/>
    <w:rPr>
      <w:b/>
      <w:bCs/>
    </w:rPr>
  </w:style>
  <w:style w:type="paragraph" w:customStyle="1" w:styleId="categoria">
    <w:name w:val="categoria"/>
    <w:basedOn w:val="Normal"/>
    <w:qFormat/>
    <w:rsid w:val="00B9449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12">
    <w:name w:val="Pa12"/>
    <w:basedOn w:val="Normal"/>
    <w:next w:val="Normal"/>
    <w:uiPriority w:val="99"/>
    <w:qFormat/>
    <w:rsid w:val="00F641C5"/>
    <w:pPr>
      <w:spacing w:after="0" w:line="201" w:lineRule="atLeast"/>
    </w:pPr>
    <w:rPr>
      <w:rFonts w:ascii="Aldine401 BT" w:hAnsi="Aldine401 BT"/>
      <w:sz w:val="24"/>
      <w:szCs w:val="24"/>
    </w:rPr>
  </w:style>
  <w:style w:type="paragraph" w:styleId="PargrafodaLista">
    <w:name w:val="List Paragraph"/>
    <w:basedOn w:val="Normal"/>
    <w:qFormat/>
    <w:rsid w:val="008E0C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BB39FA"/>
    <w:rPr>
      <w:rFonts w:ascii="Calibri" w:eastAsia="Calibri" w:hAnsi="Calibri" w:cs="Times New Roman"/>
    </w:rPr>
  </w:style>
  <w:style w:type="paragraph" w:customStyle="1" w:styleId="Normal1">
    <w:name w:val="Normal1"/>
    <w:qFormat/>
    <w:pPr>
      <w:suppressAutoHyphens/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Pa7">
    <w:name w:val="Pa7"/>
    <w:basedOn w:val="Normal"/>
    <w:next w:val="Normal"/>
    <w:uiPriority w:val="99"/>
    <w:qFormat/>
    <w:rsid w:val="00335927"/>
    <w:pPr>
      <w:spacing w:after="0" w:line="20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emEspaamento1">
    <w:name w:val="Sem Espaçamento1"/>
    <w:qFormat/>
    <w:pPr>
      <w:suppressAutoHyphens/>
      <w:spacing w:after="0" w:line="360" w:lineRule="auto"/>
      <w:ind w:left="708"/>
    </w:pPr>
    <w:rPr>
      <w:rFonts w:ascii="Times New Roman" w:eastAsiaTheme="minorHAnsi" w:hAnsi="Times New Roman"/>
      <w:b/>
      <w:sz w:val="24"/>
      <w:lang w:eastAsia="en-US"/>
    </w:rPr>
  </w:style>
  <w:style w:type="paragraph" w:customStyle="1" w:styleId="variavel-dado">
    <w:name w:val="variavel-dado"/>
    <w:basedOn w:val="Normal"/>
    <w:qFormat/>
    <w:rsid w:val="00C314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variavel-periodo">
    <w:name w:val="variavel-periodo"/>
    <w:basedOn w:val="Normal"/>
    <w:qFormat/>
    <w:rsid w:val="00C314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qFormat/>
    <w:rsid w:val="00415F20"/>
    <w:pPr>
      <w:suppressAutoHyphens/>
      <w:spacing w:after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1756"/>
    <w:pPr>
      <w:keepNext/>
      <w:keepLines/>
      <w:spacing w:before="240" w:beforeAutospacing="0" w:after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005D4"/>
    <w:pPr>
      <w:spacing w:after="100"/>
    </w:pPr>
  </w:style>
  <w:style w:type="paragraph" w:customStyle="1" w:styleId="pull-left">
    <w:name w:val="pull-left"/>
    <w:basedOn w:val="Normal"/>
    <w:qFormat/>
    <w:rsid w:val="007D265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oquadro">
    <w:name w:val="Conteúdo do quadro"/>
    <w:basedOn w:val="Normal"/>
    <w:qFormat/>
  </w:style>
  <w:style w:type="paragraph" w:customStyle="1" w:styleId="LO-normal1">
    <w:name w:val="LO-normal1"/>
    <w:qFormat/>
    <w:pPr>
      <w:suppressAutoHyphens/>
      <w:spacing w:after="0"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3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3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3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3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3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3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3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2" w:type="dxa"/>
        <w:right w:w="2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2" w:type="dxa"/>
        <w:right w:w="2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373A1"/>
    <w:rPr>
      <w:color w:val="0000FF"/>
      <w:u w:val="single"/>
    </w:rPr>
  </w:style>
  <w:style w:type="character" w:customStyle="1" w:styleId="personname">
    <w:name w:val="person_name"/>
    <w:basedOn w:val="Fontepargpadro"/>
    <w:rsid w:val="00F84553"/>
  </w:style>
  <w:style w:type="paragraph" w:styleId="TextosemFormatao">
    <w:name w:val="Plain Text"/>
    <w:basedOn w:val="Normal"/>
    <w:link w:val="TextosemFormataoChar"/>
    <w:uiPriority w:val="99"/>
    <w:unhideWhenUsed/>
    <w:rsid w:val="008500F4"/>
    <w:pPr>
      <w:suppressAutoHyphens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500F4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microsoft.com/office/2011/relationships/commentsExtended" Target="commentsExtended.xm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2.png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comments" Target="comments.xm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5.png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3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N73DL5hI9keXLC9Y56a8yJ25cQ==">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25</Pages>
  <Words>8203</Words>
  <Characters>44299</Characters>
  <Application>Microsoft Office Word</Application>
  <DocSecurity>0</DocSecurity>
  <Lines>369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Silveira de Oliveira Leite</dc:creator>
  <cp:lastModifiedBy>Joan Silveira de Oliveira Leite</cp:lastModifiedBy>
  <cp:revision>11</cp:revision>
  <dcterms:created xsi:type="dcterms:W3CDTF">2021-09-09T18:21:00Z</dcterms:created>
  <dcterms:modified xsi:type="dcterms:W3CDTF">2021-09-11T10:02:00Z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